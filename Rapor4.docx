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95FA" w14:textId="77777777" w:rsidR="007A559D" w:rsidRDefault="007A559D" w:rsidP="007A559D">
      <w:pPr>
        <w:pStyle w:val="Balk1"/>
        <w:rPr>
          <w:rFonts w:eastAsia="Times New Roman"/>
        </w:rPr>
      </w:pPr>
    </w:p>
    <w:p w14:paraId="4F3D7B8D" w14:textId="77777777" w:rsidR="007A559D" w:rsidRPr="00717108" w:rsidRDefault="007A559D" w:rsidP="007A559D">
      <w:pPr>
        <w:spacing w:after="0" w:line="240" w:lineRule="auto"/>
        <w:jc w:val="center"/>
        <w:rPr>
          <w:rFonts w:ascii="Times New Roman" w:eastAsia="Times New Roman" w:hAnsi="Times New Roman"/>
          <w:b/>
          <w:kern w:val="0"/>
          <w:sz w:val="24"/>
          <w:szCs w:val="24"/>
          <w:lang w:eastAsia="tr-TR"/>
        </w:rPr>
      </w:pPr>
      <w:r w:rsidRPr="00717108">
        <w:rPr>
          <w:rFonts w:ascii="Times New Roman" w:eastAsia="Times New Roman" w:hAnsi="Times New Roman"/>
          <w:b/>
          <w:kern w:val="0"/>
          <w:sz w:val="24"/>
          <w:szCs w:val="24"/>
          <w:lang w:eastAsia="tr-TR"/>
        </w:rPr>
        <w:t>T.C.</w:t>
      </w:r>
    </w:p>
    <w:p w14:paraId="04B9A113" w14:textId="77777777" w:rsidR="007A559D" w:rsidRDefault="007A559D" w:rsidP="007A559D">
      <w:pPr>
        <w:spacing w:after="0" w:line="240" w:lineRule="auto"/>
        <w:jc w:val="center"/>
        <w:rPr>
          <w:rFonts w:ascii="Times New Roman" w:eastAsia="Times New Roman" w:hAnsi="Times New Roman"/>
          <w:b/>
          <w:kern w:val="0"/>
          <w:sz w:val="24"/>
          <w:szCs w:val="24"/>
          <w:lang w:eastAsia="tr-TR"/>
        </w:rPr>
      </w:pPr>
      <w:r w:rsidRPr="00717108">
        <w:rPr>
          <w:rFonts w:ascii="Times New Roman" w:eastAsia="Times New Roman" w:hAnsi="Times New Roman"/>
          <w:b/>
          <w:kern w:val="0"/>
          <w:sz w:val="24"/>
          <w:szCs w:val="24"/>
          <w:lang w:eastAsia="tr-TR"/>
        </w:rPr>
        <w:t>SAKARYA ÜNİVERSİTESİ</w:t>
      </w:r>
    </w:p>
    <w:p w14:paraId="60650900" w14:textId="77777777" w:rsidR="007A559D" w:rsidRPr="00147D0E" w:rsidRDefault="007A559D" w:rsidP="007A559D">
      <w:pPr>
        <w:spacing w:after="0" w:line="240" w:lineRule="auto"/>
        <w:jc w:val="center"/>
        <w:rPr>
          <w:rFonts w:ascii="Times New Roman" w:eastAsia="Times New Roman" w:hAnsi="Times New Roman"/>
          <w:b/>
          <w:kern w:val="0"/>
          <w:sz w:val="24"/>
          <w:szCs w:val="24"/>
          <w:lang w:eastAsia="tr-TR"/>
        </w:rPr>
      </w:pPr>
      <w:r w:rsidRPr="00717108">
        <w:rPr>
          <w:rFonts w:ascii="Times New Roman" w:eastAsia="Times New Roman" w:hAnsi="Times New Roman"/>
          <w:b/>
          <w:kern w:val="0"/>
          <w:sz w:val="28"/>
          <w:szCs w:val="28"/>
          <w:lang w:eastAsia="tr-TR"/>
        </w:rPr>
        <w:t>BİLGİSAYAR VE BİLİŞİM BİLİMLERİ FAKÜLTESİ</w:t>
      </w:r>
    </w:p>
    <w:p w14:paraId="1F17408F" w14:textId="77777777" w:rsidR="007A559D" w:rsidRDefault="007A559D" w:rsidP="007A559D">
      <w:pPr>
        <w:spacing w:after="0" w:line="240" w:lineRule="auto"/>
        <w:jc w:val="center"/>
        <w:rPr>
          <w:rFonts w:ascii="Times New Roman" w:eastAsia="Times New Roman" w:hAnsi="Times New Roman"/>
          <w:b/>
          <w:kern w:val="0"/>
          <w:sz w:val="28"/>
          <w:szCs w:val="28"/>
          <w:lang w:eastAsia="tr-TR"/>
        </w:rPr>
      </w:pPr>
    </w:p>
    <w:p w14:paraId="5A147594" w14:textId="77777777" w:rsidR="007A559D" w:rsidRPr="004F0C30" w:rsidRDefault="007A559D" w:rsidP="007A559D">
      <w:pPr>
        <w:spacing w:after="0" w:line="240" w:lineRule="auto"/>
        <w:jc w:val="center"/>
        <w:rPr>
          <w:rFonts w:ascii="Times New Roman" w:eastAsia="Times New Roman" w:hAnsi="Times New Roman"/>
          <w:b/>
          <w:kern w:val="0"/>
          <w:sz w:val="28"/>
          <w:szCs w:val="28"/>
          <w:lang w:eastAsia="tr-TR"/>
        </w:rPr>
      </w:pPr>
    </w:p>
    <w:p w14:paraId="5DEFA17B" w14:textId="77777777" w:rsidR="007A559D" w:rsidRPr="004F0C30" w:rsidRDefault="007A559D" w:rsidP="007A559D">
      <w:pPr>
        <w:spacing w:after="0" w:line="240" w:lineRule="auto"/>
        <w:jc w:val="center"/>
        <w:rPr>
          <w:rFonts w:ascii="Times New Roman" w:eastAsia="Times New Roman" w:hAnsi="Times New Roman"/>
          <w:b/>
          <w:kern w:val="0"/>
          <w:sz w:val="28"/>
          <w:szCs w:val="28"/>
          <w:lang w:eastAsia="tr-TR"/>
        </w:rPr>
      </w:pPr>
    </w:p>
    <w:p w14:paraId="4D12C90B" w14:textId="77777777" w:rsidR="007A559D" w:rsidRPr="004F0C30" w:rsidRDefault="007A559D" w:rsidP="007A559D">
      <w:pPr>
        <w:spacing w:after="0" w:line="240" w:lineRule="auto"/>
        <w:jc w:val="center"/>
        <w:rPr>
          <w:rFonts w:ascii="Times New Roman" w:eastAsia="Times New Roman" w:hAnsi="Times New Roman"/>
          <w:b/>
          <w:kern w:val="0"/>
          <w:sz w:val="28"/>
          <w:szCs w:val="28"/>
          <w:lang w:eastAsia="tr-TR"/>
        </w:rPr>
      </w:pPr>
    </w:p>
    <w:p w14:paraId="64B79145" w14:textId="77777777" w:rsidR="007A559D" w:rsidRPr="004F0C30" w:rsidRDefault="007A559D" w:rsidP="007A559D">
      <w:pPr>
        <w:spacing w:after="0" w:line="240" w:lineRule="auto"/>
        <w:jc w:val="center"/>
        <w:rPr>
          <w:rFonts w:ascii="Times New Roman" w:eastAsia="Times New Roman" w:hAnsi="Times New Roman"/>
          <w:b/>
          <w:kern w:val="0"/>
          <w:sz w:val="28"/>
          <w:szCs w:val="28"/>
          <w:lang w:eastAsia="tr-TR"/>
        </w:rPr>
      </w:pPr>
    </w:p>
    <w:p w14:paraId="714D01F1" w14:textId="77777777" w:rsidR="007A559D" w:rsidRPr="004F0C30" w:rsidRDefault="007A559D" w:rsidP="007A559D">
      <w:pPr>
        <w:spacing w:after="0" w:line="240" w:lineRule="auto"/>
        <w:jc w:val="center"/>
        <w:rPr>
          <w:rFonts w:ascii="Times New Roman" w:eastAsia="Times New Roman" w:hAnsi="Times New Roman"/>
          <w:b/>
          <w:kern w:val="0"/>
          <w:sz w:val="28"/>
          <w:szCs w:val="28"/>
          <w:lang w:eastAsia="tr-TR"/>
        </w:rPr>
      </w:pPr>
    </w:p>
    <w:p w14:paraId="325080C0" w14:textId="77777777" w:rsidR="007A559D" w:rsidRPr="004F0C30" w:rsidRDefault="007A559D" w:rsidP="007A559D">
      <w:pPr>
        <w:spacing w:after="0" w:line="240" w:lineRule="auto"/>
        <w:jc w:val="center"/>
        <w:rPr>
          <w:rFonts w:ascii="Times New Roman" w:eastAsia="Times New Roman" w:hAnsi="Times New Roman"/>
          <w:b/>
          <w:kern w:val="0"/>
          <w:sz w:val="28"/>
          <w:szCs w:val="28"/>
          <w:lang w:eastAsia="tr-TR"/>
        </w:rPr>
      </w:pPr>
    </w:p>
    <w:p w14:paraId="55680583" w14:textId="77777777" w:rsidR="007A559D" w:rsidRPr="004F0C30" w:rsidRDefault="007A559D" w:rsidP="007A559D">
      <w:pPr>
        <w:spacing w:after="0" w:line="240" w:lineRule="auto"/>
        <w:jc w:val="center"/>
        <w:rPr>
          <w:rStyle w:val="KapakTezYaziStiliSauChar"/>
          <w:rFonts w:eastAsia="Calibri"/>
        </w:rPr>
      </w:pPr>
      <w:r w:rsidRPr="004F0C30">
        <w:rPr>
          <w:rStyle w:val="KapakTezYaziStiliSauChar"/>
          <w:rFonts w:eastAsia="Calibri"/>
        </w:rPr>
        <w:t>BSM 498 BİTİRME ÇALIŞMASI</w:t>
      </w:r>
    </w:p>
    <w:p w14:paraId="12A86289" w14:textId="77777777" w:rsidR="007A559D" w:rsidRPr="004F0C30" w:rsidRDefault="007A559D" w:rsidP="007A559D">
      <w:pPr>
        <w:spacing w:after="0" w:line="240" w:lineRule="auto"/>
        <w:jc w:val="center"/>
        <w:rPr>
          <w:rStyle w:val="KapakTezYaziStiliSauChar"/>
          <w:rFonts w:eastAsia="Calibri"/>
        </w:rPr>
      </w:pPr>
    </w:p>
    <w:p w14:paraId="60D8E37B" w14:textId="77777777" w:rsidR="007A559D" w:rsidRPr="004F0C30" w:rsidRDefault="007A559D" w:rsidP="007A559D">
      <w:pPr>
        <w:spacing w:after="0" w:line="240" w:lineRule="auto"/>
        <w:jc w:val="center"/>
        <w:rPr>
          <w:rStyle w:val="KapakTezYaziStiliSauChar"/>
          <w:rFonts w:eastAsia="Calibri"/>
        </w:rPr>
      </w:pPr>
    </w:p>
    <w:p w14:paraId="7B9BCAFC" w14:textId="77777777" w:rsidR="007A559D" w:rsidRPr="004F0C30" w:rsidRDefault="007A559D" w:rsidP="007A559D">
      <w:pPr>
        <w:spacing w:after="0" w:line="240" w:lineRule="auto"/>
        <w:jc w:val="center"/>
        <w:rPr>
          <w:rStyle w:val="KapakTezYaziStiliSauChar"/>
          <w:rFonts w:eastAsia="Calibri"/>
        </w:rPr>
      </w:pPr>
    </w:p>
    <w:p w14:paraId="22C71591" w14:textId="77777777" w:rsidR="007A559D" w:rsidRPr="004F0C30" w:rsidRDefault="007A559D" w:rsidP="007A559D">
      <w:pPr>
        <w:spacing w:after="0" w:line="240" w:lineRule="auto"/>
        <w:jc w:val="center"/>
        <w:rPr>
          <w:rStyle w:val="KapakTezYaziStiliSauChar"/>
          <w:rFonts w:eastAsia="Calibri"/>
        </w:rPr>
      </w:pPr>
    </w:p>
    <w:p w14:paraId="4A93246E" w14:textId="77777777" w:rsidR="007A559D" w:rsidRPr="004F0C30" w:rsidRDefault="007A559D" w:rsidP="007A559D">
      <w:pPr>
        <w:spacing w:after="0" w:line="240" w:lineRule="auto"/>
        <w:jc w:val="center"/>
        <w:rPr>
          <w:rStyle w:val="KapakTezYaziStiliSauChar"/>
          <w:rFonts w:eastAsia="Calibri"/>
        </w:rPr>
      </w:pPr>
    </w:p>
    <w:p w14:paraId="09E9781D" w14:textId="77777777" w:rsidR="007A559D" w:rsidRPr="004F0C30" w:rsidRDefault="007A559D" w:rsidP="007A559D">
      <w:pPr>
        <w:spacing w:after="0" w:line="240" w:lineRule="auto"/>
        <w:jc w:val="center"/>
        <w:rPr>
          <w:rStyle w:val="KapakTezYaziStiliSauChar"/>
          <w:rFonts w:eastAsia="Calibri"/>
        </w:rPr>
      </w:pPr>
    </w:p>
    <w:p w14:paraId="5CB1B671" w14:textId="77777777" w:rsidR="007A559D" w:rsidRPr="004F0C30" w:rsidRDefault="007A559D" w:rsidP="007A559D">
      <w:pPr>
        <w:spacing w:after="0" w:line="240" w:lineRule="auto"/>
        <w:jc w:val="center"/>
        <w:rPr>
          <w:rStyle w:val="KapakTezYaziStiliSauChar"/>
          <w:rFonts w:eastAsia="Calibri"/>
        </w:rPr>
      </w:pPr>
    </w:p>
    <w:p w14:paraId="28B0F8F3" w14:textId="77777777" w:rsidR="007A559D" w:rsidRPr="004F0C30" w:rsidRDefault="007A559D" w:rsidP="007A559D">
      <w:pPr>
        <w:spacing w:after="0" w:line="240" w:lineRule="auto"/>
        <w:jc w:val="center"/>
        <w:rPr>
          <w:rFonts w:ascii="Times New Roman" w:hAnsi="Times New Roman"/>
          <w:b/>
          <w:bCs/>
          <w:sz w:val="32"/>
          <w:szCs w:val="32"/>
        </w:rPr>
      </w:pPr>
      <w:r w:rsidRPr="004F0C30">
        <w:rPr>
          <w:rFonts w:ascii="Times New Roman" w:hAnsi="Times New Roman"/>
          <w:b/>
          <w:bCs/>
          <w:sz w:val="32"/>
          <w:szCs w:val="32"/>
        </w:rPr>
        <w:t xml:space="preserve">WEB </w:t>
      </w:r>
      <w:r>
        <w:rPr>
          <w:rFonts w:ascii="Times New Roman" w:hAnsi="Times New Roman"/>
          <w:b/>
          <w:bCs/>
          <w:sz w:val="32"/>
          <w:szCs w:val="32"/>
        </w:rPr>
        <w:t xml:space="preserve">SECURİTY </w:t>
      </w:r>
      <w:r w:rsidRPr="004F0C30">
        <w:rPr>
          <w:rFonts w:ascii="Times New Roman" w:hAnsi="Times New Roman"/>
          <w:b/>
          <w:bCs/>
          <w:sz w:val="32"/>
          <w:szCs w:val="32"/>
        </w:rPr>
        <w:t>PENTEST TOOL</w:t>
      </w:r>
    </w:p>
    <w:p w14:paraId="284B4B56" w14:textId="77777777" w:rsidR="007A559D" w:rsidRPr="004F0C30" w:rsidRDefault="007A559D" w:rsidP="007A559D">
      <w:pPr>
        <w:spacing w:after="0" w:line="240" w:lineRule="auto"/>
        <w:jc w:val="center"/>
        <w:rPr>
          <w:rFonts w:ascii="Times New Roman" w:hAnsi="Times New Roman"/>
          <w:b/>
          <w:bCs/>
          <w:sz w:val="32"/>
          <w:szCs w:val="32"/>
        </w:rPr>
      </w:pPr>
      <w:r w:rsidRPr="004F0C30">
        <w:rPr>
          <w:rFonts w:ascii="Times New Roman" w:hAnsi="Times New Roman"/>
          <w:b/>
          <w:bCs/>
          <w:sz w:val="32"/>
          <w:szCs w:val="32"/>
        </w:rPr>
        <w:t xml:space="preserve"> UYGULAMASI</w:t>
      </w:r>
    </w:p>
    <w:p w14:paraId="6B95D989" w14:textId="77777777" w:rsidR="007A559D" w:rsidRPr="004F0C30" w:rsidRDefault="007A559D" w:rsidP="007A559D">
      <w:pPr>
        <w:spacing w:after="0" w:line="240" w:lineRule="auto"/>
        <w:jc w:val="center"/>
        <w:rPr>
          <w:rFonts w:ascii="Times New Roman" w:hAnsi="Times New Roman"/>
          <w:b/>
          <w:bCs/>
          <w:sz w:val="32"/>
          <w:szCs w:val="32"/>
        </w:rPr>
      </w:pPr>
    </w:p>
    <w:p w14:paraId="6EC75EEB" w14:textId="04B5E074" w:rsidR="007A559D" w:rsidRPr="004F0C30" w:rsidRDefault="007A559D" w:rsidP="007A559D">
      <w:pPr>
        <w:spacing w:after="0" w:line="240" w:lineRule="auto"/>
        <w:jc w:val="center"/>
        <w:rPr>
          <w:rFonts w:ascii="Times New Roman" w:hAnsi="Times New Roman"/>
          <w:b/>
          <w:bCs/>
          <w:sz w:val="24"/>
          <w:szCs w:val="24"/>
        </w:rPr>
      </w:pPr>
      <w:r w:rsidRPr="004F0C30">
        <w:rPr>
          <w:rFonts w:ascii="Times New Roman" w:hAnsi="Times New Roman"/>
          <w:b/>
          <w:bCs/>
          <w:sz w:val="24"/>
          <w:szCs w:val="24"/>
        </w:rPr>
        <w:t>RAPOR-</w:t>
      </w:r>
      <w:r>
        <w:rPr>
          <w:rFonts w:ascii="Times New Roman" w:hAnsi="Times New Roman"/>
          <w:b/>
          <w:bCs/>
          <w:sz w:val="24"/>
          <w:szCs w:val="24"/>
        </w:rPr>
        <w:t>4</w:t>
      </w:r>
    </w:p>
    <w:p w14:paraId="71914AD7" w14:textId="77777777" w:rsidR="007A559D" w:rsidRPr="004F0C30" w:rsidRDefault="007A559D" w:rsidP="007A559D">
      <w:pPr>
        <w:spacing w:after="0" w:line="240" w:lineRule="auto"/>
        <w:jc w:val="center"/>
        <w:rPr>
          <w:rFonts w:ascii="Times New Roman" w:hAnsi="Times New Roman"/>
          <w:b/>
          <w:bCs/>
          <w:sz w:val="32"/>
          <w:szCs w:val="32"/>
        </w:rPr>
      </w:pPr>
    </w:p>
    <w:p w14:paraId="6DF1027A" w14:textId="77777777" w:rsidR="007A559D" w:rsidRPr="004F0C30" w:rsidRDefault="007A559D" w:rsidP="007A559D">
      <w:pPr>
        <w:spacing w:after="0" w:line="240" w:lineRule="auto"/>
        <w:jc w:val="center"/>
        <w:rPr>
          <w:rFonts w:ascii="Times New Roman" w:hAnsi="Times New Roman"/>
          <w:b/>
          <w:bCs/>
          <w:sz w:val="32"/>
          <w:szCs w:val="32"/>
        </w:rPr>
      </w:pPr>
    </w:p>
    <w:p w14:paraId="51F90392" w14:textId="77777777" w:rsidR="007A559D" w:rsidRPr="004F0C30" w:rsidRDefault="007A559D" w:rsidP="007A559D">
      <w:pPr>
        <w:spacing w:after="0" w:line="240" w:lineRule="auto"/>
        <w:jc w:val="center"/>
        <w:rPr>
          <w:rFonts w:ascii="Times New Roman" w:hAnsi="Times New Roman"/>
          <w:b/>
          <w:bCs/>
          <w:sz w:val="32"/>
          <w:szCs w:val="32"/>
        </w:rPr>
      </w:pPr>
    </w:p>
    <w:p w14:paraId="590ADE9D" w14:textId="77777777" w:rsidR="007A559D" w:rsidRPr="001C0ADA" w:rsidRDefault="007A559D" w:rsidP="007A559D">
      <w:pPr>
        <w:spacing w:after="0" w:line="240" w:lineRule="auto"/>
        <w:jc w:val="center"/>
        <w:rPr>
          <w:rFonts w:ascii="Times New Roman" w:hAnsi="Times New Roman"/>
          <w:b/>
          <w:bCs/>
          <w:sz w:val="26"/>
          <w:szCs w:val="26"/>
        </w:rPr>
      </w:pPr>
      <w:r w:rsidRPr="001C0ADA">
        <w:rPr>
          <w:rFonts w:ascii="Times New Roman" w:hAnsi="Times New Roman"/>
          <w:b/>
          <w:bCs/>
          <w:sz w:val="26"/>
          <w:szCs w:val="26"/>
        </w:rPr>
        <w:t>B181210030 – VEDAT ARSLAN</w:t>
      </w:r>
    </w:p>
    <w:p w14:paraId="110B206E" w14:textId="77777777" w:rsidR="007A559D" w:rsidRDefault="007A559D" w:rsidP="007A559D">
      <w:pPr>
        <w:spacing w:after="0" w:line="240" w:lineRule="auto"/>
        <w:jc w:val="center"/>
        <w:rPr>
          <w:rFonts w:ascii="Times New Roman" w:hAnsi="Times New Roman"/>
          <w:b/>
          <w:bCs/>
          <w:sz w:val="24"/>
          <w:szCs w:val="24"/>
        </w:rPr>
      </w:pPr>
    </w:p>
    <w:p w14:paraId="72E7C4F2" w14:textId="77777777" w:rsidR="007A559D" w:rsidRPr="001C0ADA" w:rsidRDefault="007A559D" w:rsidP="007A559D">
      <w:pPr>
        <w:spacing w:after="0" w:line="240" w:lineRule="auto"/>
        <w:jc w:val="center"/>
        <w:rPr>
          <w:rFonts w:ascii="Times New Roman" w:hAnsi="Times New Roman"/>
          <w:b/>
          <w:bCs/>
          <w:sz w:val="26"/>
          <w:szCs w:val="26"/>
        </w:rPr>
      </w:pPr>
      <w:r w:rsidRPr="001C0ADA">
        <w:rPr>
          <w:rFonts w:ascii="Times New Roman" w:hAnsi="Times New Roman"/>
          <w:b/>
          <w:bCs/>
          <w:sz w:val="26"/>
          <w:szCs w:val="26"/>
        </w:rPr>
        <w:t xml:space="preserve">Fakülte Anabilim Dalı  </w:t>
      </w:r>
      <w:proofErr w:type="gramStart"/>
      <w:r w:rsidRPr="001C0ADA">
        <w:rPr>
          <w:rFonts w:ascii="Times New Roman" w:hAnsi="Times New Roman"/>
          <w:b/>
          <w:bCs/>
          <w:sz w:val="26"/>
          <w:szCs w:val="26"/>
        </w:rPr>
        <w:t xml:space="preserve">  :</w:t>
      </w:r>
      <w:proofErr w:type="gramEnd"/>
      <w:r w:rsidRPr="001C0ADA">
        <w:rPr>
          <w:rFonts w:ascii="Times New Roman" w:hAnsi="Times New Roman"/>
          <w:b/>
          <w:bCs/>
          <w:sz w:val="26"/>
          <w:szCs w:val="26"/>
        </w:rPr>
        <w:t xml:space="preserve">     BİLGİSAYAR MÜHENDİSLİĞİ</w:t>
      </w:r>
    </w:p>
    <w:p w14:paraId="407B5F77" w14:textId="77777777" w:rsidR="007A559D" w:rsidRPr="001C0ADA" w:rsidRDefault="007A559D" w:rsidP="007A559D">
      <w:pPr>
        <w:spacing w:after="0" w:line="240" w:lineRule="auto"/>
        <w:rPr>
          <w:rFonts w:ascii="Times New Roman" w:hAnsi="Times New Roman"/>
          <w:b/>
          <w:bCs/>
          <w:sz w:val="26"/>
          <w:szCs w:val="26"/>
        </w:rPr>
      </w:pPr>
      <w:r w:rsidRPr="001C0ADA">
        <w:rPr>
          <w:rFonts w:ascii="Times New Roman" w:hAnsi="Times New Roman"/>
          <w:b/>
          <w:bCs/>
          <w:sz w:val="26"/>
          <w:szCs w:val="26"/>
        </w:rPr>
        <w:t xml:space="preserve">                 Tez Danışmanı               </w:t>
      </w:r>
      <w:proofErr w:type="gramStart"/>
      <w:r w:rsidRPr="001C0ADA">
        <w:rPr>
          <w:rFonts w:ascii="Times New Roman" w:hAnsi="Times New Roman"/>
          <w:b/>
          <w:bCs/>
          <w:sz w:val="26"/>
          <w:szCs w:val="26"/>
        </w:rPr>
        <w:t xml:space="preserve">  :</w:t>
      </w:r>
      <w:proofErr w:type="gramEnd"/>
      <w:r w:rsidRPr="001C0ADA">
        <w:rPr>
          <w:rFonts w:ascii="Times New Roman" w:hAnsi="Times New Roman"/>
          <w:b/>
          <w:bCs/>
          <w:sz w:val="26"/>
          <w:szCs w:val="26"/>
        </w:rPr>
        <w:t xml:space="preserve">   </w:t>
      </w:r>
      <w:r>
        <w:rPr>
          <w:rFonts w:ascii="Times New Roman" w:hAnsi="Times New Roman"/>
          <w:b/>
          <w:bCs/>
          <w:sz w:val="26"/>
          <w:szCs w:val="26"/>
        </w:rPr>
        <w:t xml:space="preserve">  </w:t>
      </w:r>
      <w:r w:rsidRPr="001C0ADA">
        <w:rPr>
          <w:rFonts w:ascii="Times New Roman" w:hAnsi="Times New Roman"/>
          <w:b/>
          <w:bCs/>
          <w:sz w:val="26"/>
          <w:szCs w:val="26"/>
        </w:rPr>
        <w:t>Prof.(Doç.) Dr. İbr</w:t>
      </w:r>
      <w:r>
        <w:rPr>
          <w:rFonts w:ascii="Times New Roman" w:hAnsi="Times New Roman"/>
          <w:b/>
          <w:bCs/>
          <w:sz w:val="26"/>
          <w:szCs w:val="26"/>
        </w:rPr>
        <w:t>a</w:t>
      </w:r>
      <w:r w:rsidRPr="001C0ADA">
        <w:rPr>
          <w:rFonts w:ascii="Times New Roman" w:hAnsi="Times New Roman"/>
          <w:b/>
          <w:bCs/>
          <w:sz w:val="26"/>
          <w:szCs w:val="26"/>
        </w:rPr>
        <w:t>him Özçelik</w:t>
      </w:r>
    </w:p>
    <w:p w14:paraId="580A3344" w14:textId="77777777" w:rsidR="007A559D" w:rsidRPr="004F0C30" w:rsidRDefault="007A559D" w:rsidP="007A559D">
      <w:pPr>
        <w:spacing w:after="0" w:line="240" w:lineRule="auto"/>
        <w:jc w:val="center"/>
        <w:rPr>
          <w:rFonts w:ascii="Times New Roman" w:hAnsi="Times New Roman"/>
          <w:b/>
          <w:bCs/>
          <w:sz w:val="24"/>
          <w:szCs w:val="24"/>
        </w:rPr>
      </w:pPr>
    </w:p>
    <w:p w14:paraId="1A5DAC25" w14:textId="77777777" w:rsidR="007A559D" w:rsidRPr="004F0C30" w:rsidRDefault="007A559D" w:rsidP="007A559D">
      <w:pPr>
        <w:spacing w:after="0" w:line="240" w:lineRule="auto"/>
        <w:jc w:val="center"/>
        <w:rPr>
          <w:rFonts w:ascii="Times New Roman" w:hAnsi="Times New Roman"/>
          <w:b/>
          <w:bCs/>
          <w:sz w:val="24"/>
          <w:szCs w:val="24"/>
        </w:rPr>
      </w:pPr>
    </w:p>
    <w:p w14:paraId="16A1C543" w14:textId="77777777" w:rsidR="007A559D" w:rsidRPr="004F0C30" w:rsidRDefault="007A559D" w:rsidP="007A559D">
      <w:pPr>
        <w:spacing w:after="0" w:line="240" w:lineRule="auto"/>
        <w:rPr>
          <w:rStyle w:val="KapakTezYaziStiliSauChar"/>
          <w:rFonts w:eastAsia="Calibri"/>
          <w:b w:val="0"/>
          <w:bCs/>
          <w:sz w:val="24"/>
          <w:szCs w:val="24"/>
        </w:rPr>
      </w:pPr>
    </w:p>
    <w:p w14:paraId="57194932" w14:textId="77777777" w:rsidR="007A559D" w:rsidRPr="004F0C30" w:rsidRDefault="007A559D" w:rsidP="007A559D">
      <w:pPr>
        <w:spacing w:after="0" w:line="240" w:lineRule="auto"/>
        <w:jc w:val="center"/>
        <w:rPr>
          <w:rStyle w:val="KapakTezYaziStiliSauChar"/>
          <w:rFonts w:eastAsia="Calibri"/>
        </w:rPr>
      </w:pPr>
    </w:p>
    <w:p w14:paraId="0019E34D" w14:textId="77777777" w:rsidR="007A559D" w:rsidRPr="004F0C30" w:rsidRDefault="007A559D" w:rsidP="007A559D">
      <w:pPr>
        <w:spacing w:after="0" w:line="240" w:lineRule="auto"/>
        <w:jc w:val="center"/>
        <w:rPr>
          <w:rStyle w:val="KapakTezYaziStiliSauChar"/>
          <w:rFonts w:eastAsia="Calibri"/>
        </w:rPr>
      </w:pPr>
    </w:p>
    <w:p w14:paraId="7C31B62B" w14:textId="77777777" w:rsidR="007A559D" w:rsidRPr="004F0C30" w:rsidRDefault="007A559D" w:rsidP="007A559D">
      <w:pPr>
        <w:spacing w:after="0" w:line="240" w:lineRule="auto"/>
        <w:jc w:val="center"/>
        <w:rPr>
          <w:rStyle w:val="KapakTezYaziStiliSauChar"/>
          <w:rFonts w:eastAsia="Calibri"/>
        </w:rPr>
      </w:pPr>
    </w:p>
    <w:p w14:paraId="1A268E7B" w14:textId="77777777" w:rsidR="007A559D" w:rsidRDefault="007A559D" w:rsidP="007A559D">
      <w:pPr>
        <w:spacing w:after="0" w:line="240" w:lineRule="auto"/>
        <w:jc w:val="center"/>
        <w:rPr>
          <w:rFonts w:ascii="Times New Roman" w:eastAsia="Times New Roman" w:hAnsi="Times New Roman"/>
          <w:b/>
          <w:kern w:val="0"/>
          <w:sz w:val="28"/>
          <w:szCs w:val="28"/>
          <w:lang w:eastAsia="tr-TR"/>
        </w:rPr>
      </w:pPr>
    </w:p>
    <w:p w14:paraId="5434B35D" w14:textId="77777777" w:rsidR="007A559D" w:rsidRDefault="007A559D" w:rsidP="007A559D">
      <w:pPr>
        <w:spacing w:after="0" w:line="240" w:lineRule="auto"/>
        <w:jc w:val="center"/>
        <w:rPr>
          <w:rFonts w:ascii="Times New Roman" w:eastAsia="Times New Roman" w:hAnsi="Times New Roman"/>
          <w:b/>
          <w:kern w:val="0"/>
          <w:sz w:val="28"/>
          <w:szCs w:val="28"/>
          <w:lang w:eastAsia="tr-TR"/>
        </w:rPr>
      </w:pPr>
    </w:p>
    <w:p w14:paraId="04D1D6D9" w14:textId="77777777" w:rsidR="007A559D" w:rsidRDefault="007A559D" w:rsidP="007A559D">
      <w:pPr>
        <w:spacing w:after="0" w:line="240" w:lineRule="auto"/>
        <w:jc w:val="center"/>
        <w:rPr>
          <w:rFonts w:ascii="Times New Roman" w:eastAsia="Times New Roman" w:hAnsi="Times New Roman"/>
          <w:b/>
          <w:kern w:val="0"/>
          <w:sz w:val="28"/>
          <w:szCs w:val="28"/>
          <w:lang w:eastAsia="tr-TR"/>
        </w:rPr>
      </w:pPr>
    </w:p>
    <w:p w14:paraId="012BF111" w14:textId="77777777" w:rsidR="007A559D" w:rsidRPr="004F0C30" w:rsidRDefault="007A559D" w:rsidP="007A559D">
      <w:pPr>
        <w:spacing w:after="0" w:line="240" w:lineRule="auto"/>
        <w:rPr>
          <w:rFonts w:ascii="Times New Roman" w:eastAsia="Times New Roman" w:hAnsi="Times New Roman"/>
          <w:b/>
          <w:bCs/>
          <w:kern w:val="0"/>
          <w:sz w:val="28"/>
          <w:szCs w:val="28"/>
          <w:lang w:eastAsia="tr-TR"/>
        </w:rPr>
      </w:pPr>
    </w:p>
    <w:p w14:paraId="0DCBCF6D" w14:textId="77777777" w:rsidR="007A559D" w:rsidRPr="001C0ADA" w:rsidRDefault="007A559D" w:rsidP="007A559D">
      <w:pPr>
        <w:jc w:val="center"/>
        <w:rPr>
          <w:rFonts w:ascii="Times New Roman" w:hAnsi="Times New Roman"/>
          <w:b/>
          <w:bCs/>
          <w:sz w:val="26"/>
          <w:szCs w:val="26"/>
        </w:rPr>
      </w:pPr>
      <w:r w:rsidRPr="001C0ADA">
        <w:rPr>
          <w:rFonts w:ascii="Times New Roman" w:hAnsi="Times New Roman"/>
          <w:b/>
          <w:bCs/>
          <w:sz w:val="26"/>
          <w:szCs w:val="26"/>
        </w:rPr>
        <w:t>2023-2024 Bahar Dönemi</w:t>
      </w:r>
    </w:p>
    <w:p w14:paraId="5C52871F" w14:textId="5C244CEC" w:rsidR="007A559D" w:rsidRPr="00564F0A" w:rsidRDefault="007A559D" w:rsidP="007A559D">
      <w:pPr>
        <w:rPr>
          <w:rFonts w:ascii="Times New Roman" w:hAnsi="Times New Roman"/>
          <w:b/>
          <w:bCs/>
          <w:sz w:val="24"/>
          <w:szCs w:val="24"/>
        </w:rPr>
      </w:pPr>
      <w:r w:rsidRPr="00564F0A">
        <w:rPr>
          <w:rFonts w:ascii="Times New Roman" w:hAnsi="Times New Roman"/>
          <w:b/>
          <w:bCs/>
          <w:sz w:val="24"/>
          <w:szCs w:val="24"/>
        </w:rPr>
        <w:lastRenderedPageBreak/>
        <w:t>İÇİNDEKİLER</w:t>
      </w:r>
    </w:p>
    <w:tbl>
      <w:tblPr>
        <w:tblW w:w="9063" w:type="dxa"/>
        <w:tblLayout w:type="fixed"/>
        <w:tblLook w:val="01E0" w:firstRow="1" w:lastRow="1" w:firstColumn="1" w:lastColumn="1" w:noHBand="0" w:noVBand="0"/>
      </w:tblPr>
      <w:tblGrid>
        <w:gridCol w:w="7735"/>
        <w:gridCol w:w="487"/>
        <w:gridCol w:w="841"/>
      </w:tblGrid>
      <w:tr w:rsidR="007A559D" w:rsidRPr="00564F0A" w14:paraId="2CCA7882" w14:textId="77777777" w:rsidTr="00AD0ABC">
        <w:trPr>
          <w:trHeight w:val="396"/>
        </w:trPr>
        <w:tc>
          <w:tcPr>
            <w:tcW w:w="7735" w:type="dxa"/>
          </w:tcPr>
          <w:p w14:paraId="65169FAE" w14:textId="2A258583" w:rsidR="007A559D" w:rsidRPr="00564F0A" w:rsidRDefault="007A559D" w:rsidP="00AD0ABC">
            <w:pPr>
              <w:spacing w:after="0" w:line="360" w:lineRule="auto"/>
              <w:rPr>
                <w:rFonts w:ascii="Times New Roman" w:eastAsia="Times New Roman" w:hAnsi="Times New Roman"/>
                <w:kern w:val="0"/>
                <w:sz w:val="24"/>
                <w:szCs w:val="24"/>
                <w:lang w:eastAsia="tr-TR"/>
              </w:rPr>
            </w:pPr>
            <w:r w:rsidRPr="00564F0A">
              <w:rPr>
                <w:rFonts w:ascii="Times New Roman" w:eastAsia="Times New Roman" w:hAnsi="Times New Roman"/>
                <w:kern w:val="0"/>
                <w:sz w:val="24"/>
                <w:szCs w:val="24"/>
                <w:lang w:eastAsia="tr-TR"/>
              </w:rPr>
              <w:t xml:space="preserve">BÖLÜM </w:t>
            </w:r>
            <w:r w:rsidR="00D92B7A" w:rsidRPr="00564F0A">
              <w:rPr>
                <w:rFonts w:ascii="Times New Roman" w:eastAsia="Times New Roman" w:hAnsi="Times New Roman"/>
                <w:kern w:val="0"/>
                <w:sz w:val="24"/>
                <w:szCs w:val="24"/>
                <w:lang w:eastAsia="tr-TR"/>
              </w:rPr>
              <w:t>4</w:t>
            </w:r>
            <w:r w:rsidRPr="00564F0A">
              <w:rPr>
                <w:rFonts w:ascii="Times New Roman" w:eastAsia="Times New Roman" w:hAnsi="Times New Roman"/>
                <w:kern w:val="0"/>
                <w:sz w:val="24"/>
                <w:szCs w:val="24"/>
                <w:lang w:eastAsia="tr-TR"/>
              </w:rPr>
              <w:t>.</w:t>
            </w:r>
            <w:r w:rsidR="00D92B7A" w:rsidRPr="00564F0A">
              <w:rPr>
                <w:rFonts w:ascii="Times New Roman" w:eastAsia="Times New Roman" w:hAnsi="Times New Roman"/>
                <w:kern w:val="0"/>
                <w:sz w:val="24"/>
                <w:szCs w:val="24"/>
                <w:lang w:eastAsia="tr-TR"/>
              </w:rPr>
              <w:t xml:space="preserve"> WEB UYGULAMA GÜVENLİĞİ</w:t>
            </w:r>
          </w:p>
        </w:tc>
        <w:tc>
          <w:tcPr>
            <w:tcW w:w="487" w:type="dxa"/>
          </w:tcPr>
          <w:p w14:paraId="2FF8B3DF" w14:textId="77777777" w:rsidR="007A559D" w:rsidRPr="00564F0A" w:rsidRDefault="007A559D" w:rsidP="00AD0ABC">
            <w:pPr>
              <w:tabs>
                <w:tab w:val="left" w:pos="3024"/>
              </w:tabs>
              <w:spacing w:after="0" w:line="360" w:lineRule="auto"/>
              <w:rPr>
                <w:rFonts w:ascii="Times New Roman" w:eastAsia="Times New Roman" w:hAnsi="Times New Roman"/>
                <w:kern w:val="0"/>
                <w:sz w:val="24"/>
                <w:szCs w:val="24"/>
                <w:lang w:eastAsia="tr-TR"/>
              </w:rPr>
            </w:pPr>
          </w:p>
        </w:tc>
        <w:tc>
          <w:tcPr>
            <w:tcW w:w="841" w:type="dxa"/>
          </w:tcPr>
          <w:p w14:paraId="73194DCC" w14:textId="77777777" w:rsidR="007A559D" w:rsidRPr="00564F0A" w:rsidRDefault="007A559D" w:rsidP="00AD0ABC">
            <w:pPr>
              <w:tabs>
                <w:tab w:val="left" w:pos="3024"/>
              </w:tabs>
              <w:spacing w:after="0" w:line="360" w:lineRule="auto"/>
              <w:rPr>
                <w:rFonts w:ascii="Times New Roman" w:eastAsia="Times New Roman" w:hAnsi="Times New Roman"/>
                <w:kern w:val="0"/>
                <w:sz w:val="24"/>
                <w:szCs w:val="24"/>
                <w:lang w:eastAsia="tr-TR"/>
              </w:rPr>
            </w:pPr>
          </w:p>
        </w:tc>
      </w:tr>
      <w:tr w:rsidR="007A559D" w:rsidRPr="00564F0A" w14:paraId="420FD135" w14:textId="77777777" w:rsidTr="00AD0ABC">
        <w:trPr>
          <w:trHeight w:val="382"/>
        </w:trPr>
        <w:tc>
          <w:tcPr>
            <w:tcW w:w="7735" w:type="dxa"/>
          </w:tcPr>
          <w:p w14:paraId="6E7DCE31" w14:textId="7A3B29C6" w:rsidR="007A559D" w:rsidRPr="00564F0A" w:rsidRDefault="002E6A44" w:rsidP="00AD0ABC">
            <w:pPr>
              <w:spacing w:after="0" w:line="360" w:lineRule="auto"/>
              <w:rPr>
                <w:rFonts w:ascii="Times New Roman" w:eastAsia="Times New Roman" w:hAnsi="Times New Roman"/>
                <w:kern w:val="0"/>
                <w:sz w:val="24"/>
                <w:szCs w:val="24"/>
                <w:lang w:eastAsia="tr-TR"/>
              </w:rPr>
            </w:pPr>
            <w:r w:rsidRPr="00564F0A">
              <w:rPr>
                <w:rFonts w:ascii="Times New Roman" w:eastAsia="Times New Roman" w:hAnsi="Times New Roman"/>
                <w:kern w:val="0"/>
                <w:sz w:val="24"/>
                <w:szCs w:val="24"/>
                <w:lang w:eastAsia="tr-TR"/>
              </w:rPr>
              <w:t xml:space="preserve">4.1 </w:t>
            </w:r>
            <w:r w:rsidR="007A559D" w:rsidRPr="00564F0A">
              <w:rPr>
                <w:rFonts w:ascii="Times New Roman" w:eastAsia="Times New Roman" w:hAnsi="Times New Roman"/>
                <w:kern w:val="0"/>
                <w:sz w:val="24"/>
                <w:szCs w:val="24"/>
                <w:lang w:eastAsia="tr-TR"/>
              </w:rPr>
              <w:t xml:space="preserve">Web Uygulama Güvenliği Neden Önemlidir................................................ </w:t>
            </w:r>
          </w:p>
        </w:tc>
        <w:tc>
          <w:tcPr>
            <w:tcW w:w="487" w:type="dxa"/>
          </w:tcPr>
          <w:p w14:paraId="6B5C2C21" w14:textId="77777777" w:rsidR="007A559D" w:rsidRPr="00564F0A" w:rsidRDefault="007A559D" w:rsidP="00AD0ABC">
            <w:pPr>
              <w:tabs>
                <w:tab w:val="left" w:pos="3024"/>
              </w:tabs>
              <w:spacing w:after="0" w:line="360" w:lineRule="auto"/>
              <w:rPr>
                <w:rFonts w:ascii="Times New Roman" w:eastAsia="Times New Roman" w:hAnsi="Times New Roman"/>
                <w:kern w:val="0"/>
                <w:sz w:val="24"/>
                <w:szCs w:val="24"/>
                <w:lang w:eastAsia="tr-TR"/>
              </w:rPr>
            </w:pPr>
          </w:p>
        </w:tc>
        <w:tc>
          <w:tcPr>
            <w:tcW w:w="841" w:type="dxa"/>
          </w:tcPr>
          <w:p w14:paraId="4A15D16B" w14:textId="66222C59" w:rsidR="007A559D" w:rsidRPr="00564F0A" w:rsidRDefault="007A559D" w:rsidP="00AD0ABC">
            <w:pPr>
              <w:tabs>
                <w:tab w:val="left" w:pos="3024"/>
              </w:tabs>
              <w:spacing w:after="0" w:line="360" w:lineRule="auto"/>
              <w:rPr>
                <w:rFonts w:ascii="Times New Roman" w:eastAsia="Times New Roman" w:hAnsi="Times New Roman"/>
                <w:kern w:val="0"/>
                <w:sz w:val="24"/>
                <w:szCs w:val="24"/>
                <w:lang w:eastAsia="tr-TR"/>
              </w:rPr>
            </w:pPr>
            <w:r w:rsidRPr="00564F0A">
              <w:rPr>
                <w:rFonts w:ascii="Times New Roman" w:eastAsia="Times New Roman" w:hAnsi="Times New Roman"/>
                <w:kern w:val="0"/>
                <w:sz w:val="24"/>
                <w:szCs w:val="24"/>
                <w:lang w:eastAsia="tr-TR"/>
              </w:rPr>
              <w:t xml:space="preserve">    </w:t>
            </w:r>
            <w:r w:rsidR="00ED0836" w:rsidRPr="00564F0A">
              <w:rPr>
                <w:rFonts w:ascii="Times New Roman" w:eastAsia="Times New Roman" w:hAnsi="Times New Roman"/>
                <w:kern w:val="0"/>
                <w:sz w:val="24"/>
                <w:szCs w:val="24"/>
                <w:lang w:eastAsia="tr-TR"/>
              </w:rPr>
              <w:t>2</w:t>
            </w:r>
          </w:p>
        </w:tc>
      </w:tr>
      <w:tr w:rsidR="007A559D" w:rsidRPr="00564F0A" w14:paraId="5222CF89" w14:textId="77777777" w:rsidTr="00AD0ABC">
        <w:trPr>
          <w:trHeight w:val="396"/>
        </w:trPr>
        <w:tc>
          <w:tcPr>
            <w:tcW w:w="7735" w:type="dxa"/>
          </w:tcPr>
          <w:p w14:paraId="73D9C833" w14:textId="0F2AA092" w:rsidR="007A559D" w:rsidRPr="00564F0A" w:rsidRDefault="002E6A44" w:rsidP="002E6A44">
            <w:pPr>
              <w:spacing w:after="0" w:line="360" w:lineRule="auto"/>
              <w:rPr>
                <w:rFonts w:ascii="Times New Roman" w:eastAsia="Times New Roman" w:hAnsi="Times New Roman"/>
                <w:kern w:val="0"/>
                <w:sz w:val="24"/>
                <w:szCs w:val="24"/>
                <w:lang w:eastAsia="tr-TR"/>
              </w:rPr>
            </w:pPr>
            <w:r w:rsidRPr="00564F0A">
              <w:rPr>
                <w:rFonts w:ascii="Times New Roman" w:eastAsia="Times New Roman" w:hAnsi="Times New Roman"/>
                <w:kern w:val="0"/>
                <w:sz w:val="24"/>
                <w:szCs w:val="24"/>
                <w:lang w:eastAsia="tr-TR"/>
              </w:rPr>
              <w:t xml:space="preserve">          4.1.1 </w:t>
            </w:r>
            <w:r w:rsidR="007A559D" w:rsidRPr="00564F0A">
              <w:rPr>
                <w:rFonts w:ascii="Times New Roman" w:eastAsia="Times New Roman" w:hAnsi="Times New Roman"/>
                <w:kern w:val="0"/>
                <w:sz w:val="24"/>
                <w:szCs w:val="24"/>
                <w:lang w:eastAsia="tr-TR"/>
              </w:rPr>
              <w:t>Veri İhlalleri ………………………………………………………</w:t>
            </w:r>
          </w:p>
        </w:tc>
        <w:tc>
          <w:tcPr>
            <w:tcW w:w="487" w:type="dxa"/>
          </w:tcPr>
          <w:p w14:paraId="04E24697" w14:textId="77777777" w:rsidR="007A559D" w:rsidRPr="00564F0A" w:rsidRDefault="007A559D" w:rsidP="00AD0ABC">
            <w:pPr>
              <w:tabs>
                <w:tab w:val="left" w:pos="3024"/>
              </w:tabs>
              <w:spacing w:after="0" w:line="360" w:lineRule="auto"/>
              <w:rPr>
                <w:rFonts w:ascii="Times New Roman" w:eastAsia="Times New Roman" w:hAnsi="Times New Roman"/>
                <w:kern w:val="0"/>
                <w:sz w:val="24"/>
                <w:szCs w:val="24"/>
                <w:lang w:eastAsia="tr-TR"/>
              </w:rPr>
            </w:pPr>
          </w:p>
        </w:tc>
        <w:tc>
          <w:tcPr>
            <w:tcW w:w="841" w:type="dxa"/>
          </w:tcPr>
          <w:p w14:paraId="77BABE48" w14:textId="19EFB8A7" w:rsidR="007A559D" w:rsidRPr="00564F0A" w:rsidRDefault="007A559D" w:rsidP="00AD0ABC">
            <w:pPr>
              <w:tabs>
                <w:tab w:val="left" w:pos="3024"/>
              </w:tabs>
              <w:spacing w:after="0" w:line="360" w:lineRule="auto"/>
              <w:rPr>
                <w:rFonts w:ascii="Times New Roman" w:eastAsia="Times New Roman" w:hAnsi="Times New Roman"/>
                <w:kern w:val="0"/>
                <w:sz w:val="24"/>
                <w:szCs w:val="24"/>
                <w:lang w:eastAsia="tr-TR"/>
              </w:rPr>
            </w:pPr>
            <w:r w:rsidRPr="00564F0A">
              <w:rPr>
                <w:rFonts w:ascii="Times New Roman" w:eastAsia="Times New Roman" w:hAnsi="Times New Roman"/>
                <w:kern w:val="0"/>
                <w:sz w:val="24"/>
                <w:szCs w:val="24"/>
                <w:lang w:eastAsia="tr-TR"/>
              </w:rPr>
              <w:t xml:space="preserve">    </w:t>
            </w:r>
            <w:r w:rsidR="00ED0836" w:rsidRPr="00564F0A">
              <w:rPr>
                <w:rFonts w:ascii="Times New Roman" w:eastAsia="Times New Roman" w:hAnsi="Times New Roman"/>
                <w:kern w:val="0"/>
                <w:sz w:val="24"/>
                <w:szCs w:val="24"/>
                <w:lang w:eastAsia="tr-TR"/>
              </w:rPr>
              <w:t>2</w:t>
            </w:r>
          </w:p>
        </w:tc>
      </w:tr>
      <w:tr w:rsidR="007A559D" w:rsidRPr="00564F0A" w14:paraId="412C2CC0" w14:textId="77777777" w:rsidTr="00AD0ABC">
        <w:trPr>
          <w:trHeight w:val="382"/>
        </w:trPr>
        <w:tc>
          <w:tcPr>
            <w:tcW w:w="7735" w:type="dxa"/>
          </w:tcPr>
          <w:p w14:paraId="1C808C85" w14:textId="1965DD40" w:rsidR="007A559D" w:rsidRPr="00564F0A" w:rsidRDefault="002E6A44" w:rsidP="00AD0ABC">
            <w:pPr>
              <w:spacing w:after="0" w:line="360" w:lineRule="auto"/>
              <w:ind w:left="612"/>
              <w:rPr>
                <w:rFonts w:ascii="Times New Roman" w:eastAsia="Times New Roman" w:hAnsi="Times New Roman"/>
                <w:kern w:val="0"/>
                <w:sz w:val="24"/>
                <w:szCs w:val="24"/>
                <w:lang w:eastAsia="tr-TR"/>
              </w:rPr>
            </w:pPr>
            <w:r w:rsidRPr="00564F0A">
              <w:rPr>
                <w:rFonts w:ascii="Times New Roman" w:eastAsia="Times New Roman" w:hAnsi="Times New Roman"/>
                <w:kern w:val="0"/>
                <w:sz w:val="24"/>
                <w:szCs w:val="24"/>
                <w:lang w:eastAsia="tr-TR"/>
              </w:rPr>
              <w:t>4.</w:t>
            </w:r>
            <w:r w:rsidR="007A559D" w:rsidRPr="00564F0A">
              <w:rPr>
                <w:rFonts w:ascii="Times New Roman" w:eastAsia="Times New Roman" w:hAnsi="Times New Roman"/>
                <w:kern w:val="0"/>
                <w:sz w:val="24"/>
                <w:szCs w:val="24"/>
                <w:lang w:eastAsia="tr-TR"/>
              </w:rPr>
              <w:t>1.2.Web Uygulama Zafiyetleri ...………………………………</w:t>
            </w:r>
            <w:proofErr w:type="gramStart"/>
            <w:r w:rsidR="007A559D" w:rsidRPr="00564F0A">
              <w:rPr>
                <w:rFonts w:ascii="Times New Roman" w:eastAsia="Times New Roman" w:hAnsi="Times New Roman"/>
                <w:kern w:val="0"/>
                <w:sz w:val="24"/>
                <w:szCs w:val="24"/>
                <w:lang w:eastAsia="tr-TR"/>
              </w:rPr>
              <w:t>……</w:t>
            </w:r>
            <w:r w:rsidR="00564F0A">
              <w:rPr>
                <w:rFonts w:ascii="Times New Roman" w:eastAsia="Times New Roman" w:hAnsi="Times New Roman"/>
                <w:kern w:val="0"/>
                <w:sz w:val="24"/>
                <w:szCs w:val="24"/>
                <w:lang w:eastAsia="tr-TR"/>
              </w:rPr>
              <w:t>.</w:t>
            </w:r>
            <w:proofErr w:type="gramEnd"/>
            <w:r w:rsidR="00564F0A">
              <w:rPr>
                <w:rFonts w:ascii="Times New Roman" w:eastAsia="Times New Roman" w:hAnsi="Times New Roman"/>
                <w:kern w:val="0"/>
                <w:sz w:val="24"/>
                <w:szCs w:val="24"/>
                <w:lang w:eastAsia="tr-TR"/>
              </w:rPr>
              <w:t>.</w:t>
            </w:r>
            <w:r w:rsidR="007A559D" w:rsidRPr="00564F0A">
              <w:rPr>
                <w:rFonts w:ascii="Times New Roman" w:eastAsia="Times New Roman" w:hAnsi="Times New Roman"/>
                <w:kern w:val="0"/>
                <w:sz w:val="24"/>
                <w:szCs w:val="24"/>
                <w:lang w:eastAsia="tr-TR"/>
              </w:rPr>
              <w:t xml:space="preserve"> </w:t>
            </w:r>
          </w:p>
        </w:tc>
        <w:tc>
          <w:tcPr>
            <w:tcW w:w="487" w:type="dxa"/>
          </w:tcPr>
          <w:p w14:paraId="0A9B8451" w14:textId="77777777" w:rsidR="007A559D" w:rsidRPr="00564F0A" w:rsidRDefault="007A559D" w:rsidP="00AD0ABC">
            <w:pPr>
              <w:tabs>
                <w:tab w:val="left" w:pos="3024"/>
              </w:tabs>
              <w:spacing w:after="0" w:line="360" w:lineRule="auto"/>
              <w:rPr>
                <w:rFonts w:ascii="Times New Roman" w:eastAsia="Times New Roman" w:hAnsi="Times New Roman"/>
                <w:kern w:val="0"/>
                <w:sz w:val="24"/>
                <w:szCs w:val="24"/>
                <w:lang w:eastAsia="tr-TR"/>
              </w:rPr>
            </w:pPr>
          </w:p>
        </w:tc>
        <w:tc>
          <w:tcPr>
            <w:tcW w:w="841" w:type="dxa"/>
          </w:tcPr>
          <w:p w14:paraId="0B2FBB2C" w14:textId="34ED7F06" w:rsidR="007A559D" w:rsidRPr="00564F0A" w:rsidRDefault="007A559D" w:rsidP="00AD0ABC">
            <w:pPr>
              <w:tabs>
                <w:tab w:val="left" w:pos="3024"/>
              </w:tabs>
              <w:spacing w:after="0" w:line="360" w:lineRule="auto"/>
              <w:rPr>
                <w:rFonts w:ascii="Times New Roman" w:eastAsia="Times New Roman" w:hAnsi="Times New Roman"/>
                <w:kern w:val="0"/>
                <w:sz w:val="24"/>
                <w:szCs w:val="24"/>
                <w:lang w:eastAsia="tr-TR"/>
              </w:rPr>
            </w:pPr>
            <w:r w:rsidRPr="00564F0A">
              <w:rPr>
                <w:rFonts w:ascii="Times New Roman" w:eastAsia="Times New Roman" w:hAnsi="Times New Roman"/>
                <w:kern w:val="0"/>
                <w:sz w:val="24"/>
                <w:szCs w:val="24"/>
                <w:lang w:eastAsia="tr-TR"/>
              </w:rPr>
              <w:t xml:space="preserve">    </w:t>
            </w:r>
            <w:r w:rsidR="00ED0836" w:rsidRPr="00564F0A">
              <w:rPr>
                <w:rFonts w:ascii="Times New Roman" w:eastAsia="Times New Roman" w:hAnsi="Times New Roman"/>
                <w:kern w:val="0"/>
                <w:sz w:val="24"/>
                <w:szCs w:val="24"/>
                <w:lang w:eastAsia="tr-TR"/>
              </w:rPr>
              <w:t>2</w:t>
            </w:r>
          </w:p>
        </w:tc>
      </w:tr>
      <w:tr w:rsidR="007A559D" w:rsidRPr="00564F0A" w14:paraId="7DBB8E81" w14:textId="77777777" w:rsidTr="00AD0ABC">
        <w:trPr>
          <w:trHeight w:val="396"/>
        </w:trPr>
        <w:tc>
          <w:tcPr>
            <w:tcW w:w="7735" w:type="dxa"/>
          </w:tcPr>
          <w:p w14:paraId="56BD8A34" w14:textId="4C57F61A" w:rsidR="007A559D" w:rsidRPr="00564F0A" w:rsidRDefault="002E6A44" w:rsidP="00AD0ABC">
            <w:pPr>
              <w:spacing w:after="0" w:line="360" w:lineRule="auto"/>
              <w:ind w:left="612"/>
              <w:rPr>
                <w:rFonts w:ascii="Times New Roman" w:eastAsia="Times New Roman" w:hAnsi="Times New Roman"/>
                <w:kern w:val="0"/>
                <w:sz w:val="24"/>
                <w:szCs w:val="24"/>
                <w:lang w:eastAsia="tr-TR"/>
              </w:rPr>
            </w:pPr>
            <w:r w:rsidRPr="00564F0A">
              <w:rPr>
                <w:rFonts w:ascii="Times New Roman" w:eastAsia="Times New Roman" w:hAnsi="Times New Roman"/>
                <w:kern w:val="0"/>
                <w:sz w:val="24"/>
                <w:szCs w:val="24"/>
                <w:lang w:eastAsia="tr-TR"/>
              </w:rPr>
              <w:t>4.</w:t>
            </w:r>
            <w:r w:rsidR="007A559D" w:rsidRPr="00564F0A">
              <w:rPr>
                <w:rFonts w:ascii="Times New Roman" w:eastAsia="Times New Roman" w:hAnsi="Times New Roman"/>
                <w:kern w:val="0"/>
                <w:sz w:val="24"/>
                <w:szCs w:val="24"/>
                <w:lang w:eastAsia="tr-TR"/>
              </w:rPr>
              <w:t xml:space="preserve">1.3 </w:t>
            </w:r>
            <w:proofErr w:type="spellStart"/>
            <w:r w:rsidR="007A559D" w:rsidRPr="00564F0A">
              <w:rPr>
                <w:rFonts w:ascii="Times New Roman" w:eastAsia="Times New Roman" w:hAnsi="Times New Roman"/>
                <w:kern w:val="0"/>
                <w:sz w:val="24"/>
                <w:szCs w:val="24"/>
                <w:lang w:eastAsia="tr-TR"/>
              </w:rPr>
              <w:t>DDoS</w:t>
            </w:r>
            <w:proofErr w:type="spellEnd"/>
            <w:r w:rsidR="007A559D" w:rsidRPr="00564F0A">
              <w:rPr>
                <w:rFonts w:ascii="Times New Roman" w:eastAsia="Times New Roman" w:hAnsi="Times New Roman"/>
                <w:kern w:val="0"/>
                <w:sz w:val="24"/>
                <w:szCs w:val="24"/>
                <w:lang w:eastAsia="tr-TR"/>
              </w:rPr>
              <w:t xml:space="preserve"> Saldırıları……………………………………………</w:t>
            </w:r>
            <w:proofErr w:type="gramStart"/>
            <w:r w:rsidR="007A559D" w:rsidRPr="00564F0A">
              <w:rPr>
                <w:rFonts w:ascii="Times New Roman" w:eastAsia="Times New Roman" w:hAnsi="Times New Roman"/>
                <w:kern w:val="0"/>
                <w:sz w:val="24"/>
                <w:szCs w:val="24"/>
                <w:lang w:eastAsia="tr-TR"/>
              </w:rPr>
              <w:t>……</w:t>
            </w:r>
            <w:r w:rsidR="00564F0A">
              <w:rPr>
                <w:rFonts w:ascii="Times New Roman" w:eastAsia="Times New Roman" w:hAnsi="Times New Roman"/>
                <w:kern w:val="0"/>
                <w:sz w:val="24"/>
                <w:szCs w:val="24"/>
                <w:lang w:eastAsia="tr-TR"/>
              </w:rPr>
              <w:t>.</w:t>
            </w:r>
            <w:proofErr w:type="gramEnd"/>
            <w:r w:rsidR="00564F0A">
              <w:rPr>
                <w:rFonts w:ascii="Times New Roman" w:eastAsia="Times New Roman" w:hAnsi="Times New Roman"/>
                <w:kern w:val="0"/>
                <w:sz w:val="24"/>
                <w:szCs w:val="24"/>
                <w:lang w:eastAsia="tr-TR"/>
              </w:rPr>
              <w:t>.</w:t>
            </w:r>
          </w:p>
        </w:tc>
        <w:tc>
          <w:tcPr>
            <w:tcW w:w="487" w:type="dxa"/>
          </w:tcPr>
          <w:p w14:paraId="406BDF88" w14:textId="77777777" w:rsidR="007A559D" w:rsidRPr="00564F0A" w:rsidRDefault="007A559D" w:rsidP="00AD0ABC">
            <w:pPr>
              <w:tabs>
                <w:tab w:val="left" w:pos="3024"/>
              </w:tabs>
              <w:spacing w:after="0" w:line="360" w:lineRule="auto"/>
              <w:ind w:left="300"/>
              <w:rPr>
                <w:rFonts w:ascii="Times New Roman" w:eastAsia="Times New Roman" w:hAnsi="Times New Roman"/>
                <w:kern w:val="0"/>
                <w:sz w:val="24"/>
                <w:szCs w:val="24"/>
                <w:lang w:eastAsia="tr-TR"/>
              </w:rPr>
            </w:pPr>
          </w:p>
        </w:tc>
        <w:tc>
          <w:tcPr>
            <w:tcW w:w="841" w:type="dxa"/>
          </w:tcPr>
          <w:p w14:paraId="056B3ACD" w14:textId="1DFC1D2F" w:rsidR="007A559D" w:rsidRPr="00564F0A" w:rsidRDefault="007A559D" w:rsidP="00AD0ABC">
            <w:pPr>
              <w:tabs>
                <w:tab w:val="left" w:pos="3024"/>
              </w:tabs>
              <w:spacing w:after="0" w:line="360" w:lineRule="auto"/>
              <w:rPr>
                <w:rFonts w:ascii="Times New Roman" w:eastAsia="Times New Roman" w:hAnsi="Times New Roman"/>
                <w:kern w:val="0"/>
                <w:sz w:val="24"/>
                <w:szCs w:val="24"/>
                <w:lang w:eastAsia="tr-TR"/>
              </w:rPr>
            </w:pPr>
            <w:r w:rsidRPr="00564F0A">
              <w:rPr>
                <w:rFonts w:ascii="Times New Roman" w:eastAsia="Times New Roman" w:hAnsi="Times New Roman"/>
                <w:kern w:val="0"/>
                <w:sz w:val="24"/>
                <w:szCs w:val="24"/>
                <w:lang w:eastAsia="tr-TR"/>
              </w:rPr>
              <w:t xml:space="preserve">    </w:t>
            </w:r>
            <w:r w:rsidR="00ED0836" w:rsidRPr="00564F0A">
              <w:rPr>
                <w:rFonts w:ascii="Times New Roman" w:eastAsia="Times New Roman" w:hAnsi="Times New Roman"/>
                <w:kern w:val="0"/>
                <w:sz w:val="24"/>
                <w:szCs w:val="24"/>
                <w:lang w:eastAsia="tr-TR"/>
              </w:rPr>
              <w:t>2</w:t>
            </w:r>
          </w:p>
        </w:tc>
      </w:tr>
      <w:tr w:rsidR="007A559D" w:rsidRPr="00564F0A" w14:paraId="5D133D86" w14:textId="77777777" w:rsidTr="00AD0ABC">
        <w:trPr>
          <w:trHeight w:val="396"/>
        </w:trPr>
        <w:tc>
          <w:tcPr>
            <w:tcW w:w="7735" w:type="dxa"/>
          </w:tcPr>
          <w:p w14:paraId="1F56E85F" w14:textId="0B153C3E" w:rsidR="007A559D" w:rsidRPr="00564F0A" w:rsidRDefault="007A559D" w:rsidP="00AD0ABC">
            <w:pPr>
              <w:spacing w:after="0" w:line="360" w:lineRule="auto"/>
              <w:rPr>
                <w:rFonts w:ascii="Times New Roman" w:eastAsia="Times New Roman" w:hAnsi="Times New Roman"/>
                <w:kern w:val="0"/>
                <w:sz w:val="24"/>
                <w:szCs w:val="24"/>
                <w:lang w:eastAsia="tr-TR"/>
              </w:rPr>
            </w:pPr>
            <w:r w:rsidRPr="00564F0A">
              <w:rPr>
                <w:rFonts w:ascii="Times New Roman" w:eastAsia="Times New Roman" w:hAnsi="Times New Roman"/>
                <w:kern w:val="0"/>
                <w:sz w:val="24"/>
                <w:szCs w:val="24"/>
                <w:lang w:eastAsia="tr-TR"/>
              </w:rPr>
              <w:t xml:space="preserve">          </w:t>
            </w:r>
            <w:r w:rsidR="002E6A44" w:rsidRPr="00564F0A">
              <w:rPr>
                <w:rFonts w:ascii="Times New Roman" w:eastAsia="Times New Roman" w:hAnsi="Times New Roman"/>
                <w:kern w:val="0"/>
                <w:sz w:val="24"/>
                <w:szCs w:val="24"/>
                <w:lang w:eastAsia="tr-TR"/>
              </w:rPr>
              <w:t>4.</w:t>
            </w:r>
            <w:r w:rsidRPr="00564F0A">
              <w:rPr>
                <w:rFonts w:ascii="Times New Roman" w:eastAsia="Times New Roman" w:hAnsi="Times New Roman"/>
                <w:kern w:val="0"/>
                <w:sz w:val="24"/>
                <w:szCs w:val="24"/>
                <w:lang w:eastAsia="tr-TR"/>
              </w:rPr>
              <w:t xml:space="preserve">1.4 Fidye Yazılımı ………………….................................................…    </w:t>
            </w:r>
          </w:p>
        </w:tc>
        <w:tc>
          <w:tcPr>
            <w:tcW w:w="487" w:type="dxa"/>
          </w:tcPr>
          <w:p w14:paraId="641D4194" w14:textId="77777777" w:rsidR="007A559D" w:rsidRPr="00564F0A" w:rsidRDefault="007A559D" w:rsidP="00AD0ABC">
            <w:pPr>
              <w:tabs>
                <w:tab w:val="left" w:pos="3024"/>
              </w:tabs>
              <w:spacing w:after="0" w:line="360" w:lineRule="auto"/>
              <w:rPr>
                <w:rFonts w:ascii="Times New Roman" w:eastAsia="Times New Roman" w:hAnsi="Times New Roman"/>
                <w:b/>
                <w:bCs/>
                <w:kern w:val="0"/>
                <w:sz w:val="24"/>
                <w:szCs w:val="24"/>
                <w:lang w:eastAsia="tr-TR"/>
              </w:rPr>
            </w:pPr>
          </w:p>
        </w:tc>
        <w:tc>
          <w:tcPr>
            <w:tcW w:w="841" w:type="dxa"/>
          </w:tcPr>
          <w:p w14:paraId="5169A607" w14:textId="5D28588F" w:rsidR="007A559D" w:rsidRPr="00564F0A" w:rsidRDefault="007A559D" w:rsidP="00AD0ABC">
            <w:pPr>
              <w:tabs>
                <w:tab w:val="left" w:pos="3024"/>
              </w:tabs>
              <w:spacing w:after="0" w:line="360" w:lineRule="auto"/>
              <w:rPr>
                <w:rFonts w:ascii="Times New Roman" w:eastAsia="Times New Roman" w:hAnsi="Times New Roman"/>
                <w:kern w:val="0"/>
                <w:sz w:val="24"/>
                <w:szCs w:val="24"/>
                <w:lang w:eastAsia="tr-TR"/>
              </w:rPr>
            </w:pPr>
            <w:r w:rsidRPr="00564F0A">
              <w:rPr>
                <w:rFonts w:ascii="Times New Roman" w:eastAsia="Times New Roman" w:hAnsi="Times New Roman"/>
                <w:b/>
                <w:bCs/>
                <w:kern w:val="0"/>
                <w:sz w:val="24"/>
                <w:szCs w:val="24"/>
                <w:lang w:eastAsia="tr-TR"/>
              </w:rPr>
              <w:t xml:space="preserve">    </w:t>
            </w:r>
            <w:r w:rsidRPr="00564F0A">
              <w:rPr>
                <w:rFonts w:ascii="Times New Roman" w:eastAsia="Times New Roman" w:hAnsi="Times New Roman"/>
                <w:kern w:val="0"/>
                <w:sz w:val="24"/>
                <w:szCs w:val="24"/>
                <w:lang w:eastAsia="tr-TR"/>
              </w:rPr>
              <w:t>3</w:t>
            </w:r>
          </w:p>
        </w:tc>
      </w:tr>
    </w:tbl>
    <w:p w14:paraId="65D67975" w14:textId="05C8F110" w:rsidR="007A559D" w:rsidRPr="00564F0A" w:rsidRDefault="007A559D">
      <w:pPr>
        <w:rPr>
          <w:rFonts w:ascii="Times New Roman" w:hAnsi="Times New Roman"/>
          <w:sz w:val="24"/>
          <w:szCs w:val="24"/>
        </w:rPr>
      </w:pPr>
      <w:r w:rsidRPr="00564F0A">
        <w:rPr>
          <w:rFonts w:ascii="Times New Roman" w:hAnsi="Times New Roman"/>
          <w:sz w:val="24"/>
          <w:szCs w:val="24"/>
        </w:rPr>
        <w:tab/>
      </w:r>
      <w:r w:rsidR="002E6A44" w:rsidRPr="00564F0A">
        <w:rPr>
          <w:rFonts w:ascii="Times New Roman" w:hAnsi="Times New Roman"/>
          <w:sz w:val="24"/>
          <w:szCs w:val="24"/>
        </w:rPr>
        <w:t>4.</w:t>
      </w:r>
      <w:r w:rsidRPr="00564F0A">
        <w:rPr>
          <w:rFonts w:ascii="Times New Roman" w:hAnsi="Times New Roman"/>
          <w:sz w:val="24"/>
          <w:szCs w:val="24"/>
        </w:rPr>
        <w:t>1.5 İnsan Hataları…………………………………………………</w:t>
      </w:r>
      <w:r w:rsidR="00564F0A">
        <w:rPr>
          <w:rFonts w:ascii="Times New Roman" w:hAnsi="Times New Roman"/>
          <w:sz w:val="24"/>
          <w:szCs w:val="24"/>
        </w:rPr>
        <w:t>……</w:t>
      </w:r>
      <w:r w:rsidRPr="00564F0A">
        <w:rPr>
          <w:rFonts w:ascii="Times New Roman" w:hAnsi="Times New Roman"/>
          <w:sz w:val="24"/>
          <w:szCs w:val="24"/>
        </w:rPr>
        <w:tab/>
      </w:r>
      <w:r w:rsidR="00ED0836" w:rsidRPr="00564F0A">
        <w:rPr>
          <w:rFonts w:ascii="Times New Roman" w:hAnsi="Times New Roman"/>
          <w:sz w:val="24"/>
          <w:szCs w:val="24"/>
        </w:rPr>
        <w:t xml:space="preserve">             3</w:t>
      </w:r>
    </w:p>
    <w:p w14:paraId="2DDD1575" w14:textId="4744D5EC" w:rsidR="006C426A" w:rsidRPr="00564F0A" w:rsidRDefault="006C426A">
      <w:pPr>
        <w:rPr>
          <w:rFonts w:ascii="Times New Roman" w:hAnsi="Times New Roman"/>
          <w:sz w:val="24"/>
          <w:szCs w:val="24"/>
        </w:rPr>
      </w:pPr>
      <w:r w:rsidRPr="00564F0A">
        <w:rPr>
          <w:rFonts w:ascii="Times New Roman" w:hAnsi="Times New Roman"/>
          <w:sz w:val="24"/>
          <w:szCs w:val="24"/>
        </w:rPr>
        <w:t>4.2 Uygulamanın Avantajları</w:t>
      </w:r>
      <w:r w:rsidRPr="00564F0A">
        <w:rPr>
          <w:rFonts w:ascii="Times New Roman" w:hAnsi="Times New Roman"/>
          <w:sz w:val="24"/>
          <w:szCs w:val="24"/>
        </w:rPr>
        <w:tab/>
        <w:t>Nelerdir</w:t>
      </w:r>
      <w:r w:rsidR="0074358A" w:rsidRPr="00564F0A">
        <w:rPr>
          <w:rFonts w:ascii="Times New Roman" w:hAnsi="Times New Roman"/>
          <w:sz w:val="24"/>
          <w:szCs w:val="24"/>
        </w:rPr>
        <w:t>?</w:t>
      </w:r>
      <w:r w:rsidR="00ED0836" w:rsidRPr="00564F0A">
        <w:rPr>
          <w:rFonts w:ascii="Times New Roman" w:hAnsi="Times New Roman"/>
          <w:sz w:val="24"/>
          <w:szCs w:val="24"/>
        </w:rPr>
        <w:t>.................................................................</w:t>
      </w:r>
      <w:r w:rsidR="00ED0836" w:rsidRPr="00564F0A">
        <w:rPr>
          <w:rFonts w:ascii="Times New Roman" w:hAnsi="Times New Roman"/>
          <w:sz w:val="24"/>
          <w:szCs w:val="24"/>
        </w:rPr>
        <w:tab/>
      </w:r>
      <w:r w:rsidR="00ED0836" w:rsidRPr="00564F0A">
        <w:rPr>
          <w:rFonts w:ascii="Times New Roman" w:hAnsi="Times New Roman"/>
          <w:sz w:val="24"/>
          <w:szCs w:val="24"/>
        </w:rPr>
        <w:tab/>
      </w:r>
      <w:r w:rsidR="00564F0A" w:rsidRPr="00564F0A">
        <w:rPr>
          <w:rFonts w:ascii="Times New Roman" w:hAnsi="Times New Roman"/>
          <w:sz w:val="24"/>
          <w:szCs w:val="24"/>
        </w:rPr>
        <w:t xml:space="preserve"> 3</w:t>
      </w:r>
    </w:p>
    <w:p w14:paraId="607C9FD5" w14:textId="5618E381" w:rsidR="0074358A" w:rsidRPr="00564F0A" w:rsidRDefault="0074358A">
      <w:pPr>
        <w:rPr>
          <w:rFonts w:ascii="Times New Roman" w:hAnsi="Times New Roman"/>
          <w:sz w:val="24"/>
          <w:szCs w:val="24"/>
        </w:rPr>
      </w:pPr>
      <w:r w:rsidRPr="00564F0A">
        <w:rPr>
          <w:rFonts w:ascii="Times New Roman" w:hAnsi="Times New Roman"/>
          <w:sz w:val="24"/>
          <w:szCs w:val="24"/>
        </w:rPr>
        <w:t>4.3 Uygulama Pazarlama</w:t>
      </w:r>
      <w:r w:rsidR="004C021C" w:rsidRPr="00564F0A">
        <w:rPr>
          <w:rFonts w:ascii="Times New Roman" w:hAnsi="Times New Roman"/>
          <w:sz w:val="24"/>
          <w:szCs w:val="24"/>
        </w:rPr>
        <w:t xml:space="preserve"> Aşamaları</w:t>
      </w:r>
      <w:r w:rsidR="00ED0836" w:rsidRPr="00564F0A">
        <w:rPr>
          <w:rFonts w:ascii="Times New Roman" w:hAnsi="Times New Roman"/>
          <w:sz w:val="24"/>
          <w:szCs w:val="24"/>
        </w:rPr>
        <w:t>………………………………………</w:t>
      </w:r>
      <w:proofErr w:type="gramStart"/>
      <w:r w:rsidR="00ED0836" w:rsidRPr="00564F0A">
        <w:rPr>
          <w:rFonts w:ascii="Times New Roman" w:hAnsi="Times New Roman"/>
          <w:sz w:val="24"/>
          <w:szCs w:val="24"/>
        </w:rPr>
        <w:t>……</w:t>
      </w:r>
      <w:r w:rsidR="00564F0A">
        <w:rPr>
          <w:rFonts w:ascii="Times New Roman" w:hAnsi="Times New Roman"/>
          <w:sz w:val="24"/>
          <w:szCs w:val="24"/>
        </w:rPr>
        <w:t>.</w:t>
      </w:r>
      <w:proofErr w:type="gramEnd"/>
      <w:r w:rsidR="00564F0A">
        <w:rPr>
          <w:rFonts w:ascii="Times New Roman" w:hAnsi="Times New Roman"/>
          <w:sz w:val="24"/>
          <w:szCs w:val="24"/>
        </w:rPr>
        <w:t>.</w:t>
      </w:r>
      <w:r w:rsidR="00564F0A" w:rsidRPr="00564F0A">
        <w:rPr>
          <w:rFonts w:ascii="Times New Roman" w:hAnsi="Times New Roman"/>
          <w:sz w:val="24"/>
          <w:szCs w:val="24"/>
        </w:rPr>
        <w:tab/>
      </w:r>
      <w:r w:rsidR="00564F0A" w:rsidRPr="00564F0A">
        <w:rPr>
          <w:rFonts w:ascii="Times New Roman" w:hAnsi="Times New Roman"/>
          <w:sz w:val="24"/>
          <w:szCs w:val="24"/>
        </w:rPr>
        <w:tab/>
        <w:t xml:space="preserve"> 4</w:t>
      </w:r>
    </w:p>
    <w:p w14:paraId="7781596F" w14:textId="7B85EA81" w:rsidR="00224BA2" w:rsidRPr="00564F0A" w:rsidRDefault="00224BA2">
      <w:pPr>
        <w:rPr>
          <w:rFonts w:ascii="Times New Roman" w:hAnsi="Times New Roman"/>
          <w:sz w:val="24"/>
          <w:szCs w:val="24"/>
        </w:rPr>
      </w:pPr>
      <w:r w:rsidRPr="00564F0A">
        <w:rPr>
          <w:rFonts w:ascii="Times New Roman" w:hAnsi="Times New Roman"/>
          <w:sz w:val="24"/>
          <w:szCs w:val="24"/>
        </w:rPr>
        <w:t>4.4 Sonuçlar ve Öneriler</w:t>
      </w:r>
      <w:r w:rsidR="00ED0836" w:rsidRPr="00564F0A">
        <w:rPr>
          <w:rFonts w:ascii="Times New Roman" w:hAnsi="Times New Roman"/>
          <w:sz w:val="24"/>
          <w:szCs w:val="24"/>
        </w:rPr>
        <w:t>…………………………………………………………</w:t>
      </w:r>
      <w:r w:rsidR="00564F0A" w:rsidRPr="00564F0A">
        <w:rPr>
          <w:rFonts w:ascii="Times New Roman" w:hAnsi="Times New Roman"/>
          <w:sz w:val="24"/>
          <w:szCs w:val="24"/>
        </w:rPr>
        <w:tab/>
        <w:t xml:space="preserve"> </w:t>
      </w:r>
      <w:r w:rsidR="00564F0A">
        <w:rPr>
          <w:rFonts w:ascii="Times New Roman" w:hAnsi="Times New Roman"/>
          <w:sz w:val="24"/>
          <w:szCs w:val="24"/>
        </w:rPr>
        <w:t xml:space="preserve">            </w:t>
      </w:r>
      <w:r w:rsidR="00564F0A" w:rsidRPr="00564F0A">
        <w:rPr>
          <w:rFonts w:ascii="Times New Roman" w:hAnsi="Times New Roman"/>
          <w:sz w:val="24"/>
          <w:szCs w:val="24"/>
        </w:rPr>
        <w:t>5</w:t>
      </w:r>
    </w:p>
    <w:p w14:paraId="5A580006" w14:textId="606AC430" w:rsidR="00224BA2" w:rsidRPr="00564F0A" w:rsidRDefault="00224BA2">
      <w:pPr>
        <w:rPr>
          <w:rFonts w:ascii="Times New Roman" w:hAnsi="Times New Roman"/>
          <w:sz w:val="24"/>
          <w:szCs w:val="24"/>
        </w:rPr>
      </w:pPr>
      <w:r w:rsidRPr="00564F0A">
        <w:rPr>
          <w:rFonts w:ascii="Times New Roman" w:hAnsi="Times New Roman"/>
          <w:sz w:val="24"/>
          <w:szCs w:val="24"/>
        </w:rPr>
        <w:t>4.5 Kaynakça</w:t>
      </w:r>
      <w:r w:rsidR="00ED0836" w:rsidRPr="00564F0A">
        <w:rPr>
          <w:rFonts w:ascii="Times New Roman" w:hAnsi="Times New Roman"/>
          <w:sz w:val="24"/>
          <w:szCs w:val="24"/>
        </w:rPr>
        <w:t>………………………………………………………………</w:t>
      </w:r>
      <w:proofErr w:type="gramStart"/>
      <w:r w:rsidR="00ED0836" w:rsidRPr="00564F0A">
        <w:rPr>
          <w:rFonts w:ascii="Times New Roman" w:hAnsi="Times New Roman"/>
          <w:sz w:val="24"/>
          <w:szCs w:val="24"/>
        </w:rPr>
        <w:t>……</w:t>
      </w:r>
      <w:r w:rsidR="00564F0A">
        <w:rPr>
          <w:rFonts w:ascii="Times New Roman" w:hAnsi="Times New Roman"/>
          <w:sz w:val="24"/>
          <w:szCs w:val="24"/>
        </w:rPr>
        <w:t>.</w:t>
      </w:r>
      <w:proofErr w:type="gramEnd"/>
      <w:r w:rsidR="00564F0A">
        <w:rPr>
          <w:rFonts w:ascii="Times New Roman" w:hAnsi="Times New Roman"/>
          <w:sz w:val="24"/>
          <w:szCs w:val="24"/>
        </w:rPr>
        <w:t>.</w:t>
      </w:r>
      <w:r w:rsidR="00564F0A">
        <w:rPr>
          <w:rFonts w:ascii="Times New Roman" w:hAnsi="Times New Roman"/>
          <w:sz w:val="24"/>
          <w:szCs w:val="24"/>
        </w:rPr>
        <w:tab/>
      </w:r>
      <w:r w:rsidR="00564F0A" w:rsidRPr="00564F0A">
        <w:rPr>
          <w:rFonts w:ascii="Times New Roman" w:hAnsi="Times New Roman"/>
          <w:sz w:val="24"/>
          <w:szCs w:val="24"/>
        </w:rPr>
        <w:tab/>
        <w:t xml:space="preserve"> 6</w:t>
      </w:r>
    </w:p>
    <w:p w14:paraId="11181B34" w14:textId="77777777" w:rsidR="007A559D" w:rsidRPr="00564F0A" w:rsidRDefault="007A559D">
      <w:pPr>
        <w:rPr>
          <w:rFonts w:ascii="Times New Roman" w:hAnsi="Times New Roman"/>
          <w:sz w:val="24"/>
          <w:szCs w:val="24"/>
        </w:rPr>
      </w:pPr>
    </w:p>
    <w:p w14:paraId="5CC036EB" w14:textId="77777777" w:rsidR="007A559D" w:rsidRPr="00564F0A" w:rsidRDefault="007A559D">
      <w:pPr>
        <w:rPr>
          <w:rFonts w:ascii="Times New Roman" w:hAnsi="Times New Roman"/>
          <w:sz w:val="24"/>
          <w:szCs w:val="24"/>
        </w:rPr>
      </w:pPr>
    </w:p>
    <w:p w14:paraId="23E7B022" w14:textId="77777777" w:rsidR="007A559D" w:rsidRPr="00564F0A" w:rsidRDefault="007A559D">
      <w:pPr>
        <w:rPr>
          <w:rFonts w:ascii="Times New Roman" w:hAnsi="Times New Roman"/>
          <w:sz w:val="24"/>
          <w:szCs w:val="24"/>
        </w:rPr>
      </w:pPr>
    </w:p>
    <w:p w14:paraId="27BD4AB7" w14:textId="77777777" w:rsidR="007A559D" w:rsidRPr="00564F0A" w:rsidRDefault="007A559D">
      <w:pPr>
        <w:rPr>
          <w:rFonts w:ascii="Times New Roman" w:hAnsi="Times New Roman"/>
          <w:sz w:val="24"/>
          <w:szCs w:val="24"/>
        </w:rPr>
      </w:pPr>
    </w:p>
    <w:p w14:paraId="1C656334" w14:textId="77777777" w:rsidR="007A559D" w:rsidRPr="00564F0A" w:rsidRDefault="007A559D">
      <w:pPr>
        <w:rPr>
          <w:rFonts w:ascii="Times New Roman" w:hAnsi="Times New Roman"/>
          <w:sz w:val="24"/>
          <w:szCs w:val="24"/>
        </w:rPr>
      </w:pPr>
    </w:p>
    <w:p w14:paraId="0364B59C" w14:textId="77777777" w:rsidR="007A559D" w:rsidRPr="00564F0A" w:rsidRDefault="007A559D">
      <w:pPr>
        <w:rPr>
          <w:rFonts w:ascii="Times New Roman" w:hAnsi="Times New Roman"/>
          <w:sz w:val="24"/>
          <w:szCs w:val="24"/>
        </w:rPr>
      </w:pPr>
    </w:p>
    <w:p w14:paraId="6373C679" w14:textId="77777777" w:rsidR="007A559D" w:rsidRPr="00564F0A" w:rsidRDefault="007A559D">
      <w:pPr>
        <w:rPr>
          <w:rFonts w:ascii="Times New Roman" w:hAnsi="Times New Roman"/>
          <w:sz w:val="24"/>
          <w:szCs w:val="24"/>
        </w:rPr>
      </w:pPr>
    </w:p>
    <w:p w14:paraId="5824C462" w14:textId="77777777" w:rsidR="007A559D" w:rsidRPr="00564F0A" w:rsidRDefault="007A559D">
      <w:pPr>
        <w:rPr>
          <w:rFonts w:ascii="Times New Roman" w:hAnsi="Times New Roman"/>
          <w:sz w:val="24"/>
          <w:szCs w:val="24"/>
        </w:rPr>
      </w:pPr>
    </w:p>
    <w:p w14:paraId="21F4D37B" w14:textId="77777777" w:rsidR="007A559D" w:rsidRPr="00564F0A" w:rsidRDefault="007A559D">
      <w:pPr>
        <w:rPr>
          <w:rFonts w:ascii="Times New Roman" w:hAnsi="Times New Roman"/>
          <w:sz w:val="24"/>
          <w:szCs w:val="24"/>
        </w:rPr>
      </w:pPr>
    </w:p>
    <w:p w14:paraId="6D6019AE" w14:textId="77777777" w:rsidR="007A559D" w:rsidRPr="00564F0A" w:rsidRDefault="007A559D">
      <w:pPr>
        <w:rPr>
          <w:rFonts w:ascii="Times New Roman" w:hAnsi="Times New Roman"/>
          <w:sz w:val="24"/>
          <w:szCs w:val="24"/>
        </w:rPr>
      </w:pPr>
    </w:p>
    <w:p w14:paraId="3E23469A" w14:textId="77777777" w:rsidR="007A559D" w:rsidRPr="00564F0A" w:rsidRDefault="007A559D">
      <w:pPr>
        <w:rPr>
          <w:rFonts w:ascii="Times New Roman" w:hAnsi="Times New Roman"/>
          <w:sz w:val="24"/>
          <w:szCs w:val="24"/>
        </w:rPr>
      </w:pPr>
    </w:p>
    <w:p w14:paraId="254B7DC2" w14:textId="77777777" w:rsidR="00ED0836" w:rsidRPr="00564F0A" w:rsidRDefault="00ED0836">
      <w:pPr>
        <w:rPr>
          <w:rFonts w:ascii="Times New Roman" w:hAnsi="Times New Roman"/>
          <w:sz w:val="24"/>
          <w:szCs w:val="24"/>
        </w:rPr>
      </w:pPr>
    </w:p>
    <w:p w14:paraId="7EF902B7" w14:textId="77777777" w:rsidR="00ED0836" w:rsidRPr="00564F0A" w:rsidRDefault="00ED0836">
      <w:pPr>
        <w:rPr>
          <w:rFonts w:ascii="Times New Roman" w:hAnsi="Times New Roman"/>
          <w:b/>
          <w:bCs/>
          <w:sz w:val="24"/>
          <w:szCs w:val="24"/>
        </w:rPr>
      </w:pPr>
    </w:p>
    <w:p w14:paraId="7C963371" w14:textId="77777777" w:rsidR="00ED0836" w:rsidRPr="00564F0A" w:rsidRDefault="00ED0836">
      <w:pPr>
        <w:rPr>
          <w:rFonts w:ascii="Times New Roman" w:hAnsi="Times New Roman"/>
          <w:b/>
          <w:bCs/>
          <w:sz w:val="24"/>
          <w:szCs w:val="24"/>
        </w:rPr>
      </w:pPr>
    </w:p>
    <w:p w14:paraId="2844D5F4" w14:textId="77777777" w:rsidR="00ED0836" w:rsidRPr="00564F0A" w:rsidRDefault="00ED0836">
      <w:pPr>
        <w:rPr>
          <w:rFonts w:ascii="Times New Roman" w:hAnsi="Times New Roman"/>
          <w:b/>
          <w:bCs/>
          <w:sz w:val="24"/>
          <w:szCs w:val="24"/>
        </w:rPr>
      </w:pPr>
    </w:p>
    <w:p w14:paraId="276C5549" w14:textId="77777777" w:rsidR="00ED0836" w:rsidRPr="00564F0A" w:rsidRDefault="00ED0836">
      <w:pPr>
        <w:rPr>
          <w:rFonts w:ascii="Times New Roman" w:hAnsi="Times New Roman"/>
          <w:b/>
          <w:bCs/>
          <w:sz w:val="24"/>
          <w:szCs w:val="24"/>
        </w:rPr>
      </w:pPr>
    </w:p>
    <w:p w14:paraId="534E8852" w14:textId="77777777" w:rsidR="00ED0836" w:rsidRPr="00564F0A" w:rsidRDefault="00ED0836">
      <w:pPr>
        <w:rPr>
          <w:rFonts w:ascii="Times New Roman" w:hAnsi="Times New Roman"/>
          <w:b/>
          <w:bCs/>
          <w:sz w:val="24"/>
          <w:szCs w:val="24"/>
        </w:rPr>
      </w:pPr>
    </w:p>
    <w:p w14:paraId="086A1519" w14:textId="77777777" w:rsidR="00ED0836" w:rsidRPr="00564F0A" w:rsidRDefault="00ED0836">
      <w:pPr>
        <w:rPr>
          <w:rFonts w:ascii="Times New Roman" w:hAnsi="Times New Roman"/>
          <w:b/>
          <w:bCs/>
          <w:sz w:val="24"/>
          <w:szCs w:val="24"/>
        </w:rPr>
      </w:pPr>
    </w:p>
    <w:p w14:paraId="311E4F36" w14:textId="77777777" w:rsidR="00564F0A" w:rsidRDefault="00564F0A">
      <w:pPr>
        <w:rPr>
          <w:rFonts w:ascii="Times New Roman" w:hAnsi="Times New Roman"/>
          <w:b/>
          <w:bCs/>
          <w:sz w:val="24"/>
          <w:szCs w:val="24"/>
        </w:rPr>
      </w:pPr>
    </w:p>
    <w:p w14:paraId="48E8BCCB" w14:textId="7AF5572D" w:rsidR="00D92B7A" w:rsidRPr="00564F0A" w:rsidRDefault="00D92B7A">
      <w:pPr>
        <w:rPr>
          <w:rFonts w:ascii="Times New Roman" w:eastAsia="Times New Roman" w:hAnsi="Times New Roman"/>
          <w:b/>
          <w:bCs/>
          <w:kern w:val="0"/>
          <w:sz w:val="24"/>
          <w:szCs w:val="24"/>
          <w:lang w:eastAsia="tr-TR"/>
        </w:rPr>
      </w:pPr>
      <w:r w:rsidRPr="00564F0A">
        <w:rPr>
          <w:rFonts w:ascii="Times New Roman" w:hAnsi="Times New Roman"/>
          <w:b/>
          <w:bCs/>
          <w:sz w:val="24"/>
          <w:szCs w:val="24"/>
        </w:rPr>
        <w:lastRenderedPageBreak/>
        <w:t xml:space="preserve">BÖLÜM 4. </w:t>
      </w:r>
      <w:r w:rsidRPr="00564F0A">
        <w:rPr>
          <w:rFonts w:ascii="Times New Roman" w:eastAsia="Times New Roman" w:hAnsi="Times New Roman"/>
          <w:b/>
          <w:bCs/>
          <w:kern w:val="0"/>
          <w:sz w:val="24"/>
          <w:szCs w:val="24"/>
          <w:lang w:eastAsia="tr-TR"/>
        </w:rPr>
        <w:t>WEB UYGULAMA GÜVENLİĞİ</w:t>
      </w:r>
    </w:p>
    <w:p w14:paraId="0A89A753" w14:textId="239158A7" w:rsidR="002E6A44" w:rsidRPr="00564F0A" w:rsidRDefault="002E6A44">
      <w:pPr>
        <w:rPr>
          <w:rFonts w:ascii="Times New Roman" w:eastAsia="Times New Roman" w:hAnsi="Times New Roman"/>
          <w:kern w:val="0"/>
          <w:sz w:val="24"/>
          <w:szCs w:val="24"/>
          <w:lang w:eastAsia="tr-TR"/>
        </w:rPr>
      </w:pPr>
      <w:r w:rsidRPr="00564F0A">
        <w:rPr>
          <w:rFonts w:ascii="Times New Roman" w:eastAsia="Times New Roman" w:hAnsi="Times New Roman"/>
          <w:b/>
          <w:bCs/>
          <w:kern w:val="0"/>
          <w:sz w:val="24"/>
          <w:szCs w:val="24"/>
          <w:lang w:eastAsia="tr-TR"/>
        </w:rPr>
        <w:tab/>
      </w:r>
      <w:r w:rsidRPr="00564F0A">
        <w:rPr>
          <w:rFonts w:ascii="Times New Roman" w:eastAsia="Times New Roman" w:hAnsi="Times New Roman"/>
          <w:kern w:val="0"/>
          <w:sz w:val="24"/>
          <w:szCs w:val="24"/>
          <w:lang w:eastAsia="tr-TR"/>
        </w:rPr>
        <w:t>Günümüzde web güvenliği büyük bir öneme sahiptir ve yaygın olarak kullanılmaktadır. İnternetin ve dijital teknolojilerin yaygınlaşmasıyla birlikte, web üzerindeki tehditler ve saldırılar da artmıştır. Bu nedenle, web güvenliği önlemleri ve çözümleri büyük bir gereklilik haline gelmiştir.</w:t>
      </w:r>
      <w:ins w:id="0" w:author="vedat" w:date="2023-06-02T23:27:00Z">
        <w:r w:rsidR="00ED0836" w:rsidRPr="00564F0A">
          <w:rPr>
            <w:rFonts w:ascii="Times New Roman" w:eastAsia="Times New Roman" w:hAnsi="Times New Roman"/>
            <w:kern w:val="0"/>
            <w:sz w:val="24"/>
            <w:szCs w:val="24"/>
            <w:lang w:eastAsia="tr-TR"/>
          </w:rPr>
          <w:fldChar w:fldCharType="begin"/>
        </w:r>
        <w:r w:rsidR="00ED0836" w:rsidRPr="00564F0A">
          <w:rPr>
            <w:rFonts w:ascii="Times New Roman" w:eastAsia="Times New Roman" w:hAnsi="Times New Roman"/>
            <w:kern w:val="0"/>
            <w:sz w:val="24"/>
            <w:szCs w:val="24"/>
            <w:lang w:eastAsia="tr-TR"/>
          </w:rPr>
          <w:instrText>PAGE   \* MERGEFORMAT</w:instrText>
        </w:r>
        <w:r w:rsidR="00ED0836" w:rsidRPr="00564F0A">
          <w:rPr>
            <w:rFonts w:ascii="Times New Roman" w:eastAsia="Times New Roman" w:hAnsi="Times New Roman"/>
            <w:kern w:val="0"/>
            <w:sz w:val="24"/>
            <w:szCs w:val="24"/>
            <w:lang w:eastAsia="tr-TR"/>
          </w:rPr>
          <w:fldChar w:fldCharType="separate"/>
        </w:r>
      </w:ins>
      <w:r w:rsidR="00ED0836" w:rsidRPr="00564F0A">
        <w:rPr>
          <w:rFonts w:ascii="Times New Roman" w:eastAsia="Times New Roman" w:hAnsi="Times New Roman"/>
          <w:noProof/>
          <w:kern w:val="0"/>
          <w:sz w:val="24"/>
          <w:szCs w:val="24"/>
          <w:lang w:eastAsia="tr-TR"/>
        </w:rPr>
        <w:t>2</w:t>
      </w:r>
      <w:ins w:id="1" w:author="vedat" w:date="2023-06-02T23:27:00Z">
        <w:r w:rsidR="00ED0836" w:rsidRPr="00564F0A">
          <w:rPr>
            <w:rFonts w:ascii="Times New Roman" w:eastAsia="Times New Roman" w:hAnsi="Times New Roman"/>
            <w:kern w:val="0"/>
            <w:sz w:val="24"/>
            <w:szCs w:val="24"/>
            <w:lang w:eastAsia="tr-TR"/>
          </w:rPr>
          <w:fldChar w:fldCharType="end"/>
        </w:r>
      </w:ins>
    </w:p>
    <w:p w14:paraId="7881F6C4" w14:textId="4414EC1B" w:rsidR="00D92B7A" w:rsidRPr="00564F0A" w:rsidRDefault="00D92B7A">
      <w:pPr>
        <w:rPr>
          <w:rFonts w:ascii="Times New Roman" w:eastAsia="Times New Roman" w:hAnsi="Times New Roman"/>
          <w:b/>
          <w:bCs/>
          <w:kern w:val="0"/>
          <w:sz w:val="24"/>
          <w:szCs w:val="24"/>
          <w:lang w:eastAsia="tr-TR"/>
        </w:rPr>
      </w:pPr>
      <w:r w:rsidRPr="00564F0A">
        <w:rPr>
          <w:rFonts w:ascii="Times New Roman" w:eastAsia="Times New Roman" w:hAnsi="Times New Roman"/>
          <w:b/>
          <w:bCs/>
          <w:kern w:val="0"/>
          <w:sz w:val="24"/>
          <w:szCs w:val="24"/>
          <w:lang w:eastAsia="tr-TR"/>
        </w:rPr>
        <w:t>4.1 Web Uygulama Güvenliği Neden Önemlidir?</w:t>
      </w:r>
    </w:p>
    <w:p w14:paraId="2A641906" w14:textId="13055B03" w:rsidR="00D92B7A" w:rsidRPr="00564F0A" w:rsidRDefault="00D92B7A" w:rsidP="00D92B7A">
      <w:pPr>
        <w:ind w:firstLine="708"/>
        <w:rPr>
          <w:rFonts w:ascii="Times New Roman" w:hAnsi="Times New Roman"/>
          <w:sz w:val="24"/>
          <w:szCs w:val="24"/>
        </w:rPr>
      </w:pPr>
      <w:r w:rsidRPr="00564F0A">
        <w:rPr>
          <w:rFonts w:ascii="Times New Roman" w:hAnsi="Times New Roman"/>
          <w:sz w:val="24"/>
          <w:szCs w:val="24"/>
        </w:rPr>
        <w:t xml:space="preserve">Web uygulama </w:t>
      </w:r>
      <w:proofErr w:type="gramStart"/>
      <w:r w:rsidRPr="00564F0A">
        <w:rPr>
          <w:rFonts w:ascii="Times New Roman" w:hAnsi="Times New Roman"/>
          <w:sz w:val="24"/>
          <w:szCs w:val="24"/>
        </w:rPr>
        <w:t>güvenliği,</w:t>
      </w:r>
      <w:proofErr w:type="gramEnd"/>
      <w:r w:rsidRPr="00564F0A">
        <w:rPr>
          <w:rFonts w:ascii="Times New Roman" w:hAnsi="Times New Roman"/>
          <w:sz w:val="24"/>
          <w:szCs w:val="24"/>
        </w:rPr>
        <w:t xml:space="preserve"> hem kullanıcıların hem de işletmelerin güvenliğini sağlamak ve veri ihlallerini önlemek için hayati öneme sahiptir. Uygulamaların güvenliği sağlandığında, kullanıcılar güvenli bir ortamda işlem yapabilir, kişisel verilerini güvende tutabilir ve dolandırıcılık veya veri kaybı gibi risklere maruz kalmazlar. Aynı zamanda şirketler, güvenilirliklerini artırabilir, itibarlarını koruyabilir ve yasal düzenlemelere uyum sağlayarak cezai ve hukuki sorunlarla karşılaşma riskini azaltabilirler. Web güvenliğin neden önemli olduğuna dair bazı nedenler ve istatistikleri paylaşılmıştır.</w:t>
      </w:r>
    </w:p>
    <w:p w14:paraId="2045DF5A" w14:textId="2A279667" w:rsidR="00D92B7A" w:rsidRPr="00564F0A" w:rsidRDefault="00D92B7A" w:rsidP="00D92B7A">
      <w:pPr>
        <w:ind w:firstLine="708"/>
        <w:rPr>
          <w:rFonts w:ascii="Times New Roman" w:hAnsi="Times New Roman"/>
          <w:sz w:val="24"/>
          <w:szCs w:val="24"/>
        </w:rPr>
      </w:pPr>
      <w:r w:rsidRPr="00564F0A">
        <w:rPr>
          <w:rFonts w:ascii="Times New Roman" w:hAnsi="Times New Roman"/>
          <w:sz w:val="24"/>
          <w:szCs w:val="24"/>
        </w:rPr>
        <w:t>1.Veri İhlalleri:</w:t>
      </w:r>
    </w:p>
    <w:p w14:paraId="439BC55E" w14:textId="7DB2A552" w:rsidR="00D92B7A" w:rsidRPr="00564F0A" w:rsidRDefault="00D92B7A" w:rsidP="00D92B7A">
      <w:pPr>
        <w:ind w:firstLine="708"/>
        <w:rPr>
          <w:rFonts w:ascii="Times New Roman" w:hAnsi="Times New Roman"/>
          <w:sz w:val="24"/>
          <w:szCs w:val="24"/>
        </w:rPr>
      </w:pPr>
      <w:r w:rsidRPr="00564F0A">
        <w:rPr>
          <w:rFonts w:ascii="Times New Roman" w:hAnsi="Times New Roman"/>
          <w:sz w:val="24"/>
          <w:szCs w:val="24"/>
        </w:rPr>
        <w:t>2.Web Uygulama Zafiyetleri:</w:t>
      </w:r>
    </w:p>
    <w:p w14:paraId="4D0C6867" w14:textId="6131A13D" w:rsidR="00D92B7A" w:rsidRPr="00564F0A" w:rsidRDefault="00D92B7A" w:rsidP="00D92B7A">
      <w:pPr>
        <w:ind w:firstLine="708"/>
        <w:rPr>
          <w:rFonts w:ascii="Times New Roman" w:hAnsi="Times New Roman"/>
          <w:sz w:val="24"/>
          <w:szCs w:val="24"/>
        </w:rPr>
      </w:pPr>
      <w:r w:rsidRPr="00564F0A">
        <w:rPr>
          <w:rFonts w:ascii="Times New Roman" w:hAnsi="Times New Roman"/>
          <w:sz w:val="24"/>
          <w:szCs w:val="24"/>
        </w:rPr>
        <w:t>3.DDoS Saldırıları:</w:t>
      </w:r>
    </w:p>
    <w:p w14:paraId="136DA610" w14:textId="34F2A1A7" w:rsidR="00D92B7A" w:rsidRPr="00564F0A" w:rsidRDefault="00D92B7A" w:rsidP="00D92B7A">
      <w:pPr>
        <w:ind w:firstLine="708"/>
        <w:rPr>
          <w:rFonts w:ascii="Times New Roman" w:hAnsi="Times New Roman"/>
          <w:sz w:val="24"/>
          <w:szCs w:val="24"/>
        </w:rPr>
      </w:pPr>
      <w:r w:rsidRPr="00564F0A">
        <w:rPr>
          <w:rFonts w:ascii="Times New Roman" w:hAnsi="Times New Roman"/>
          <w:sz w:val="24"/>
          <w:szCs w:val="24"/>
        </w:rPr>
        <w:t xml:space="preserve">4.Fidye </w:t>
      </w:r>
      <w:proofErr w:type="gramStart"/>
      <w:r w:rsidRPr="00564F0A">
        <w:rPr>
          <w:rFonts w:ascii="Times New Roman" w:hAnsi="Times New Roman"/>
          <w:sz w:val="24"/>
          <w:szCs w:val="24"/>
        </w:rPr>
        <w:t>Yazılım(</w:t>
      </w:r>
      <w:proofErr w:type="spellStart"/>
      <w:proofErr w:type="gramEnd"/>
      <w:r w:rsidRPr="00564F0A">
        <w:rPr>
          <w:rFonts w:ascii="Times New Roman" w:hAnsi="Times New Roman"/>
          <w:sz w:val="24"/>
          <w:szCs w:val="24"/>
        </w:rPr>
        <w:t>Ransomware</w:t>
      </w:r>
      <w:proofErr w:type="spellEnd"/>
      <w:r w:rsidRPr="00564F0A">
        <w:rPr>
          <w:rFonts w:ascii="Times New Roman" w:hAnsi="Times New Roman"/>
          <w:sz w:val="24"/>
          <w:szCs w:val="24"/>
        </w:rPr>
        <w:t>)</w:t>
      </w:r>
      <w:r w:rsidR="002E6A44" w:rsidRPr="00564F0A">
        <w:rPr>
          <w:rFonts w:ascii="Times New Roman" w:hAnsi="Times New Roman"/>
          <w:sz w:val="24"/>
          <w:szCs w:val="24"/>
        </w:rPr>
        <w:t>:</w:t>
      </w:r>
    </w:p>
    <w:p w14:paraId="28AD92A6" w14:textId="423D56CA" w:rsidR="00D92B7A" w:rsidRPr="00564F0A" w:rsidRDefault="00D92B7A" w:rsidP="00D92B7A">
      <w:pPr>
        <w:ind w:firstLine="708"/>
        <w:rPr>
          <w:rFonts w:ascii="Times New Roman" w:hAnsi="Times New Roman"/>
          <w:sz w:val="24"/>
          <w:szCs w:val="24"/>
        </w:rPr>
      </w:pPr>
      <w:r w:rsidRPr="00564F0A">
        <w:rPr>
          <w:rFonts w:ascii="Times New Roman" w:hAnsi="Times New Roman"/>
          <w:sz w:val="24"/>
          <w:szCs w:val="24"/>
        </w:rPr>
        <w:t>5. İnsan Hataları</w:t>
      </w:r>
    </w:p>
    <w:p w14:paraId="0401C2D8" w14:textId="529C8CC5" w:rsidR="002E6A44" w:rsidRPr="00564F0A" w:rsidRDefault="002E6A44" w:rsidP="002E6A44">
      <w:pPr>
        <w:ind w:firstLine="708"/>
        <w:rPr>
          <w:rFonts w:ascii="Times New Roman" w:hAnsi="Times New Roman"/>
          <w:sz w:val="24"/>
          <w:szCs w:val="24"/>
        </w:rPr>
      </w:pPr>
      <w:r w:rsidRPr="00564F0A">
        <w:rPr>
          <w:rFonts w:ascii="Times New Roman" w:hAnsi="Times New Roman"/>
          <w:sz w:val="24"/>
          <w:szCs w:val="24"/>
        </w:rPr>
        <w:t>6. ….</w:t>
      </w:r>
    </w:p>
    <w:p w14:paraId="26A4A4AE" w14:textId="4C8F3C18" w:rsidR="002E6A44" w:rsidRPr="00564F0A" w:rsidRDefault="002E6A44" w:rsidP="002E6A44">
      <w:pPr>
        <w:rPr>
          <w:rFonts w:ascii="Times New Roman" w:eastAsia="Times New Roman" w:hAnsi="Times New Roman"/>
          <w:b/>
          <w:bCs/>
          <w:kern w:val="0"/>
          <w:sz w:val="24"/>
          <w:szCs w:val="24"/>
          <w:lang w:eastAsia="tr-TR"/>
        </w:rPr>
      </w:pPr>
      <w:r w:rsidRPr="00564F0A">
        <w:rPr>
          <w:rFonts w:ascii="Times New Roman" w:hAnsi="Times New Roman"/>
          <w:b/>
          <w:bCs/>
          <w:sz w:val="24"/>
          <w:szCs w:val="24"/>
        </w:rPr>
        <w:t xml:space="preserve">4.1.1 </w:t>
      </w:r>
      <w:r w:rsidRPr="00564F0A">
        <w:rPr>
          <w:rFonts w:ascii="Times New Roman" w:eastAsia="Times New Roman" w:hAnsi="Times New Roman"/>
          <w:b/>
          <w:bCs/>
          <w:kern w:val="0"/>
          <w:sz w:val="24"/>
          <w:szCs w:val="24"/>
          <w:lang w:eastAsia="tr-TR"/>
        </w:rPr>
        <w:t>Veri İhlalleri</w:t>
      </w:r>
    </w:p>
    <w:p w14:paraId="7F2338A1" w14:textId="3EA59D98" w:rsidR="002E6A44" w:rsidRPr="00564F0A" w:rsidRDefault="002E6A44" w:rsidP="002E6A44">
      <w:pPr>
        <w:ind w:firstLine="708"/>
        <w:rPr>
          <w:rFonts w:ascii="Times New Roman" w:hAnsi="Times New Roman"/>
          <w:sz w:val="24"/>
          <w:szCs w:val="24"/>
        </w:rPr>
      </w:pPr>
      <w:r w:rsidRPr="00564F0A">
        <w:rPr>
          <w:rFonts w:ascii="Times New Roman" w:hAnsi="Times New Roman"/>
          <w:sz w:val="24"/>
          <w:szCs w:val="24"/>
        </w:rPr>
        <w:t xml:space="preserve">2020 yılında, </w:t>
      </w:r>
      <w:proofErr w:type="spellStart"/>
      <w:r w:rsidRPr="00564F0A">
        <w:rPr>
          <w:rFonts w:ascii="Times New Roman" w:hAnsi="Times New Roman"/>
          <w:sz w:val="24"/>
          <w:szCs w:val="24"/>
        </w:rPr>
        <w:t>Verizon</w:t>
      </w:r>
      <w:proofErr w:type="spellEnd"/>
      <w:r w:rsidRPr="00564F0A">
        <w:rPr>
          <w:rFonts w:ascii="Times New Roman" w:hAnsi="Times New Roman"/>
          <w:sz w:val="24"/>
          <w:szCs w:val="24"/>
        </w:rPr>
        <w:t xml:space="preserve"> tarafından yapılan bir araştırmaya göre, veri ihlallerinin </w:t>
      </w:r>
      <w:proofErr w:type="gramStart"/>
      <w:r w:rsidRPr="00564F0A">
        <w:rPr>
          <w:rFonts w:ascii="Times New Roman" w:hAnsi="Times New Roman"/>
          <w:sz w:val="24"/>
          <w:szCs w:val="24"/>
        </w:rPr>
        <w:t>%80</w:t>
      </w:r>
      <w:proofErr w:type="gramEnd"/>
      <w:r w:rsidRPr="00564F0A">
        <w:rPr>
          <w:rFonts w:ascii="Times New Roman" w:hAnsi="Times New Roman"/>
          <w:sz w:val="24"/>
          <w:szCs w:val="24"/>
        </w:rPr>
        <w:t>'i hedef organizasyonun zayıf parola kullanımı nedeniyle gerçekleşti. İhlal edilen veri türleri arasında en yaygın olanlar kişisel kimlik bilgileri (</w:t>
      </w:r>
      <w:proofErr w:type="gramStart"/>
      <w:r w:rsidRPr="00564F0A">
        <w:rPr>
          <w:rFonts w:ascii="Times New Roman" w:hAnsi="Times New Roman"/>
          <w:sz w:val="24"/>
          <w:szCs w:val="24"/>
        </w:rPr>
        <w:t>%58</w:t>
      </w:r>
      <w:proofErr w:type="gramEnd"/>
      <w:r w:rsidRPr="00564F0A">
        <w:rPr>
          <w:rFonts w:ascii="Times New Roman" w:hAnsi="Times New Roman"/>
          <w:sz w:val="24"/>
          <w:szCs w:val="24"/>
        </w:rPr>
        <w:t xml:space="preserve">), tıbbi veriler (%36) ve mali bilgiler (%12) olarak belirtilmiştir. En büyük veri ihlali vakalarından biri 2020'de Marriott otel zinciri tarafından bildirildi. Bu olayda, yaklaşık </w:t>
      </w:r>
      <w:proofErr w:type="gramStart"/>
      <w:r w:rsidRPr="00564F0A">
        <w:rPr>
          <w:rFonts w:ascii="Times New Roman" w:hAnsi="Times New Roman"/>
          <w:sz w:val="24"/>
          <w:szCs w:val="24"/>
        </w:rPr>
        <w:t>5.2</w:t>
      </w:r>
      <w:proofErr w:type="gramEnd"/>
      <w:r w:rsidRPr="00564F0A">
        <w:rPr>
          <w:rFonts w:ascii="Times New Roman" w:hAnsi="Times New Roman"/>
          <w:sz w:val="24"/>
          <w:szCs w:val="24"/>
        </w:rPr>
        <w:t xml:space="preserve"> milyon müşterinin kişisel bilgileri ihlal edildi.</w:t>
      </w:r>
    </w:p>
    <w:p w14:paraId="5B13D962" w14:textId="6763AE36" w:rsidR="002E6A44" w:rsidRPr="00564F0A" w:rsidRDefault="002E6A44" w:rsidP="002E6A44">
      <w:pPr>
        <w:rPr>
          <w:rFonts w:ascii="Times New Roman" w:hAnsi="Times New Roman"/>
          <w:b/>
          <w:bCs/>
          <w:sz w:val="24"/>
          <w:szCs w:val="24"/>
        </w:rPr>
      </w:pPr>
      <w:r w:rsidRPr="00564F0A">
        <w:rPr>
          <w:rFonts w:ascii="Times New Roman" w:hAnsi="Times New Roman"/>
          <w:b/>
          <w:bCs/>
          <w:sz w:val="24"/>
          <w:szCs w:val="24"/>
        </w:rPr>
        <w:t>4.1.2 Web Uygulama Zafiyetleri</w:t>
      </w:r>
    </w:p>
    <w:p w14:paraId="4B91CA76" w14:textId="0DE7C8A4" w:rsidR="002E6A44" w:rsidRPr="00564F0A" w:rsidRDefault="002E6A44" w:rsidP="002E6A44">
      <w:pPr>
        <w:ind w:firstLine="708"/>
        <w:rPr>
          <w:rFonts w:ascii="Times New Roman" w:hAnsi="Times New Roman"/>
          <w:sz w:val="24"/>
          <w:szCs w:val="24"/>
        </w:rPr>
      </w:pPr>
      <w:r w:rsidRPr="00564F0A">
        <w:rPr>
          <w:rFonts w:ascii="Times New Roman" w:hAnsi="Times New Roman"/>
          <w:sz w:val="24"/>
          <w:szCs w:val="24"/>
        </w:rPr>
        <w:t xml:space="preserve">2020 yılında yapılan bir OWASP raporuna göre, en yaygın web uygulama zafiyetleri arasında XSS (Cross-Site Scripting), SQL enjeksiyonu, hassas verilerin yanlış yapılandırılması ve kimlik doğrulama sorunları yer alıyor. XSS saldırıları, web uygulamalarında bulunan güvenlik açıklarını kullanarak saldırganların kullanıcılara zararlı kod enjekte etmelerini sağlar. Bu tür saldırıların </w:t>
      </w:r>
      <w:proofErr w:type="gramStart"/>
      <w:r w:rsidRPr="00564F0A">
        <w:rPr>
          <w:rFonts w:ascii="Times New Roman" w:hAnsi="Times New Roman"/>
          <w:sz w:val="24"/>
          <w:szCs w:val="24"/>
        </w:rPr>
        <w:t>%65</w:t>
      </w:r>
      <w:proofErr w:type="gramEnd"/>
      <w:r w:rsidRPr="00564F0A">
        <w:rPr>
          <w:rFonts w:ascii="Times New Roman" w:hAnsi="Times New Roman"/>
          <w:sz w:val="24"/>
          <w:szCs w:val="24"/>
        </w:rPr>
        <w:t>'inden fazlası hala mevcuttur.</w:t>
      </w:r>
    </w:p>
    <w:p w14:paraId="42E467F5" w14:textId="0EBF47F7" w:rsidR="002E6A44" w:rsidRPr="00564F0A" w:rsidRDefault="002E6A44" w:rsidP="002E6A44">
      <w:pPr>
        <w:rPr>
          <w:rFonts w:ascii="Times New Roman" w:hAnsi="Times New Roman"/>
          <w:b/>
          <w:bCs/>
          <w:sz w:val="24"/>
          <w:szCs w:val="24"/>
        </w:rPr>
      </w:pPr>
      <w:r w:rsidRPr="00564F0A">
        <w:rPr>
          <w:rFonts w:ascii="Times New Roman" w:eastAsia="Times New Roman" w:hAnsi="Times New Roman"/>
          <w:b/>
          <w:bCs/>
          <w:kern w:val="0"/>
          <w:sz w:val="24"/>
          <w:szCs w:val="24"/>
          <w:lang w:eastAsia="tr-TR"/>
        </w:rPr>
        <w:t xml:space="preserve">4.1.3 </w:t>
      </w:r>
      <w:proofErr w:type="spellStart"/>
      <w:r w:rsidRPr="00564F0A">
        <w:rPr>
          <w:rFonts w:ascii="Times New Roman" w:eastAsia="Times New Roman" w:hAnsi="Times New Roman"/>
          <w:b/>
          <w:bCs/>
          <w:kern w:val="0"/>
          <w:sz w:val="24"/>
          <w:szCs w:val="24"/>
          <w:lang w:eastAsia="tr-TR"/>
        </w:rPr>
        <w:t>DDoS</w:t>
      </w:r>
      <w:proofErr w:type="spellEnd"/>
      <w:r w:rsidRPr="00564F0A">
        <w:rPr>
          <w:rFonts w:ascii="Times New Roman" w:eastAsia="Times New Roman" w:hAnsi="Times New Roman"/>
          <w:b/>
          <w:bCs/>
          <w:kern w:val="0"/>
          <w:sz w:val="24"/>
          <w:szCs w:val="24"/>
          <w:lang w:eastAsia="tr-TR"/>
        </w:rPr>
        <w:t xml:space="preserve"> Saldırıları</w:t>
      </w:r>
    </w:p>
    <w:p w14:paraId="53FCA5C4" w14:textId="77777777" w:rsidR="0074358A" w:rsidRPr="00564F0A" w:rsidRDefault="002E6A44" w:rsidP="0074358A">
      <w:pPr>
        <w:ind w:firstLine="708"/>
        <w:rPr>
          <w:rFonts w:ascii="Times New Roman" w:hAnsi="Times New Roman"/>
          <w:sz w:val="24"/>
          <w:szCs w:val="24"/>
        </w:rPr>
      </w:pPr>
      <w:proofErr w:type="spellStart"/>
      <w:r w:rsidRPr="00564F0A">
        <w:rPr>
          <w:rFonts w:ascii="Times New Roman" w:hAnsi="Times New Roman"/>
          <w:sz w:val="24"/>
          <w:szCs w:val="24"/>
        </w:rPr>
        <w:t>Verisign</w:t>
      </w:r>
      <w:proofErr w:type="spellEnd"/>
      <w:r w:rsidRPr="00564F0A">
        <w:rPr>
          <w:rFonts w:ascii="Times New Roman" w:hAnsi="Times New Roman"/>
          <w:sz w:val="24"/>
          <w:szCs w:val="24"/>
        </w:rPr>
        <w:t xml:space="preserve"> tarafından yapılan bir araştırmaya göre, 2020'de </w:t>
      </w:r>
      <w:proofErr w:type="spellStart"/>
      <w:r w:rsidRPr="00564F0A">
        <w:rPr>
          <w:rFonts w:ascii="Times New Roman" w:hAnsi="Times New Roman"/>
          <w:sz w:val="24"/>
          <w:szCs w:val="24"/>
        </w:rPr>
        <w:t>DDoS</w:t>
      </w:r>
      <w:proofErr w:type="spellEnd"/>
      <w:r w:rsidRPr="00564F0A">
        <w:rPr>
          <w:rFonts w:ascii="Times New Roman" w:hAnsi="Times New Roman"/>
          <w:sz w:val="24"/>
          <w:szCs w:val="24"/>
        </w:rPr>
        <w:t xml:space="preserve"> saldırıları %154 </w:t>
      </w:r>
      <w:proofErr w:type="spellStart"/>
      <w:proofErr w:type="gramStart"/>
      <w:r w:rsidRPr="00564F0A">
        <w:rPr>
          <w:rFonts w:ascii="Times New Roman" w:hAnsi="Times New Roman"/>
          <w:sz w:val="24"/>
          <w:szCs w:val="24"/>
        </w:rPr>
        <w:t>arttı.İş</w:t>
      </w:r>
      <w:proofErr w:type="spellEnd"/>
      <w:proofErr w:type="gramEnd"/>
      <w:r w:rsidRPr="00564F0A">
        <w:rPr>
          <w:rFonts w:ascii="Times New Roman" w:hAnsi="Times New Roman"/>
          <w:sz w:val="24"/>
          <w:szCs w:val="24"/>
        </w:rPr>
        <w:t xml:space="preserve"> dünyasında </w:t>
      </w:r>
      <w:proofErr w:type="spellStart"/>
      <w:r w:rsidRPr="00564F0A">
        <w:rPr>
          <w:rFonts w:ascii="Times New Roman" w:hAnsi="Times New Roman"/>
          <w:sz w:val="24"/>
          <w:szCs w:val="24"/>
        </w:rPr>
        <w:t>DDoS</w:t>
      </w:r>
      <w:proofErr w:type="spellEnd"/>
      <w:r w:rsidRPr="00564F0A">
        <w:rPr>
          <w:rFonts w:ascii="Times New Roman" w:hAnsi="Times New Roman"/>
          <w:sz w:val="24"/>
          <w:szCs w:val="24"/>
        </w:rPr>
        <w:t xml:space="preserve"> saldırılarının yıllık maliyeti ortalama olarak 2 milyon dolara </w:t>
      </w:r>
      <w:proofErr w:type="spellStart"/>
      <w:r w:rsidRPr="00564F0A">
        <w:rPr>
          <w:rFonts w:ascii="Times New Roman" w:hAnsi="Times New Roman"/>
          <w:sz w:val="24"/>
          <w:szCs w:val="24"/>
        </w:rPr>
        <w:t>ulaştı.IoT</w:t>
      </w:r>
      <w:proofErr w:type="spellEnd"/>
      <w:r w:rsidRPr="00564F0A">
        <w:rPr>
          <w:rFonts w:ascii="Times New Roman" w:hAnsi="Times New Roman"/>
          <w:sz w:val="24"/>
          <w:szCs w:val="24"/>
        </w:rPr>
        <w:t xml:space="preserve"> (Nesnelerin İnterneti) cihazlarının artması, </w:t>
      </w:r>
      <w:proofErr w:type="spellStart"/>
      <w:r w:rsidRPr="00564F0A">
        <w:rPr>
          <w:rFonts w:ascii="Times New Roman" w:hAnsi="Times New Roman"/>
          <w:sz w:val="24"/>
          <w:szCs w:val="24"/>
        </w:rPr>
        <w:t>DDoS</w:t>
      </w:r>
      <w:proofErr w:type="spellEnd"/>
      <w:r w:rsidRPr="00564F0A">
        <w:rPr>
          <w:rFonts w:ascii="Times New Roman" w:hAnsi="Times New Roman"/>
          <w:sz w:val="24"/>
          <w:szCs w:val="24"/>
        </w:rPr>
        <w:t xml:space="preserve"> saldırıları için yeni birer hedef haline gelmelerini sağladı.</w:t>
      </w:r>
    </w:p>
    <w:p w14:paraId="7BAA65E6" w14:textId="77777777" w:rsidR="00ED0836" w:rsidRPr="00564F0A" w:rsidRDefault="00ED0836" w:rsidP="0074358A">
      <w:pPr>
        <w:rPr>
          <w:rFonts w:ascii="Times New Roman" w:eastAsia="Times New Roman" w:hAnsi="Times New Roman"/>
          <w:b/>
          <w:bCs/>
          <w:kern w:val="0"/>
          <w:sz w:val="24"/>
          <w:szCs w:val="24"/>
          <w:lang w:eastAsia="tr-TR"/>
        </w:rPr>
      </w:pPr>
    </w:p>
    <w:p w14:paraId="4EBC280E" w14:textId="68B82683" w:rsidR="007A559D" w:rsidRPr="00564F0A" w:rsidRDefault="002E6A44" w:rsidP="0074358A">
      <w:pPr>
        <w:rPr>
          <w:rFonts w:ascii="Times New Roman" w:hAnsi="Times New Roman"/>
          <w:sz w:val="24"/>
          <w:szCs w:val="24"/>
        </w:rPr>
      </w:pPr>
      <w:r w:rsidRPr="00564F0A">
        <w:rPr>
          <w:rFonts w:ascii="Times New Roman" w:eastAsia="Times New Roman" w:hAnsi="Times New Roman"/>
          <w:b/>
          <w:bCs/>
          <w:kern w:val="0"/>
          <w:sz w:val="24"/>
          <w:szCs w:val="24"/>
          <w:lang w:eastAsia="tr-TR"/>
        </w:rPr>
        <w:lastRenderedPageBreak/>
        <w:t>4.1.4 Fidye Yazılımı</w:t>
      </w:r>
    </w:p>
    <w:p w14:paraId="6A276735" w14:textId="6CA93042" w:rsidR="002E6A44" w:rsidRPr="00564F0A" w:rsidRDefault="002E6A44" w:rsidP="002E6A44">
      <w:pPr>
        <w:ind w:firstLine="708"/>
        <w:rPr>
          <w:rFonts w:ascii="Times New Roman" w:hAnsi="Times New Roman"/>
          <w:sz w:val="24"/>
          <w:szCs w:val="24"/>
        </w:rPr>
      </w:pPr>
      <w:r w:rsidRPr="00564F0A">
        <w:rPr>
          <w:rFonts w:ascii="Times New Roman" w:hAnsi="Times New Roman"/>
          <w:sz w:val="24"/>
          <w:szCs w:val="24"/>
        </w:rPr>
        <w:t xml:space="preserve">2020 yılında yapılan bir McAfee raporuna göre, fidye yazılımı saldırıları </w:t>
      </w:r>
      <w:proofErr w:type="gramStart"/>
      <w:r w:rsidRPr="00564F0A">
        <w:rPr>
          <w:rFonts w:ascii="Times New Roman" w:hAnsi="Times New Roman"/>
          <w:sz w:val="24"/>
          <w:szCs w:val="24"/>
        </w:rPr>
        <w:t>%165</w:t>
      </w:r>
      <w:proofErr w:type="gramEnd"/>
      <w:r w:rsidRPr="00564F0A">
        <w:rPr>
          <w:rFonts w:ascii="Times New Roman" w:hAnsi="Times New Roman"/>
          <w:sz w:val="24"/>
          <w:szCs w:val="24"/>
        </w:rPr>
        <w:t xml:space="preserve"> artarak rekor seviyeye ulaştı. Fidye yazılımı saldırıları, genellikle e-posta yoluyla yayılan kötü niyetli dosyalar veya bağlantılarla </w:t>
      </w:r>
      <w:proofErr w:type="spellStart"/>
      <w:proofErr w:type="gramStart"/>
      <w:r w:rsidRPr="00564F0A">
        <w:rPr>
          <w:rFonts w:ascii="Times New Roman" w:hAnsi="Times New Roman"/>
          <w:sz w:val="24"/>
          <w:szCs w:val="24"/>
        </w:rPr>
        <w:t>gerçekleştirilir.Kulanıcının</w:t>
      </w:r>
      <w:proofErr w:type="spellEnd"/>
      <w:proofErr w:type="gramEnd"/>
      <w:r w:rsidRPr="00564F0A">
        <w:rPr>
          <w:rFonts w:ascii="Times New Roman" w:hAnsi="Times New Roman"/>
          <w:sz w:val="24"/>
          <w:szCs w:val="24"/>
        </w:rPr>
        <w:t xml:space="preserve"> dosyaya veya sistemine erişimi engeller. </w:t>
      </w:r>
      <w:proofErr w:type="spellStart"/>
      <w:r w:rsidRPr="00564F0A">
        <w:rPr>
          <w:rFonts w:ascii="Times New Roman" w:hAnsi="Times New Roman"/>
          <w:sz w:val="24"/>
          <w:szCs w:val="24"/>
        </w:rPr>
        <w:t>Ransomware</w:t>
      </w:r>
      <w:proofErr w:type="spellEnd"/>
      <w:r w:rsidRPr="00564F0A">
        <w:rPr>
          <w:rFonts w:ascii="Times New Roman" w:hAnsi="Times New Roman"/>
          <w:sz w:val="24"/>
          <w:szCs w:val="24"/>
        </w:rPr>
        <w:t xml:space="preserve"> saldırıları, kuruluşlara büyük mali kayıplar ve itibar zedelenmesi riski taşır.</w:t>
      </w:r>
    </w:p>
    <w:p w14:paraId="54588B7C" w14:textId="50F8C413" w:rsidR="006C426A" w:rsidRPr="00564F0A" w:rsidRDefault="006C426A" w:rsidP="006C426A">
      <w:pPr>
        <w:rPr>
          <w:rFonts w:ascii="Times New Roman" w:hAnsi="Times New Roman"/>
          <w:b/>
          <w:bCs/>
          <w:sz w:val="24"/>
          <w:szCs w:val="24"/>
        </w:rPr>
      </w:pPr>
      <w:r w:rsidRPr="00564F0A">
        <w:rPr>
          <w:rFonts w:ascii="Times New Roman" w:hAnsi="Times New Roman"/>
          <w:b/>
          <w:bCs/>
          <w:sz w:val="24"/>
          <w:szCs w:val="24"/>
        </w:rPr>
        <w:t>4.1.5 İnsan Hataları</w:t>
      </w:r>
    </w:p>
    <w:p w14:paraId="71A0BDDE" w14:textId="7286ECBC" w:rsidR="006C426A" w:rsidRPr="00564F0A" w:rsidRDefault="006C426A" w:rsidP="006C426A">
      <w:pPr>
        <w:ind w:firstLine="708"/>
        <w:rPr>
          <w:rFonts w:ascii="Times New Roman" w:hAnsi="Times New Roman"/>
          <w:sz w:val="24"/>
          <w:szCs w:val="24"/>
        </w:rPr>
      </w:pPr>
      <w:r w:rsidRPr="00564F0A">
        <w:rPr>
          <w:rFonts w:ascii="Times New Roman" w:hAnsi="Times New Roman"/>
          <w:sz w:val="24"/>
          <w:szCs w:val="24"/>
        </w:rPr>
        <w:t xml:space="preserve">IBM tarafından yapılan bir araştırmaya göre, web tabanlı saldırılara neden olan güvenlik açıkları arasında en yaygın olanlar, kullanıcıların zayıf parolalar kullanması (%85), doğrulama bilgilerini paylaşması (%55) ve kötü niyetli bağlantılara tıklaması (%30) olarak </w:t>
      </w:r>
      <w:proofErr w:type="spellStart"/>
      <w:proofErr w:type="gramStart"/>
      <w:r w:rsidRPr="00564F0A">
        <w:rPr>
          <w:rFonts w:ascii="Times New Roman" w:hAnsi="Times New Roman"/>
          <w:sz w:val="24"/>
          <w:szCs w:val="24"/>
        </w:rPr>
        <w:t>belirlenmiştir.Şirketlerin</w:t>
      </w:r>
      <w:proofErr w:type="spellEnd"/>
      <w:proofErr w:type="gramEnd"/>
      <w:r w:rsidRPr="00564F0A">
        <w:rPr>
          <w:rFonts w:ascii="Times New Roman" w:hAnsi="Times New Roman"/>
          <w:sz w:val="24"/>
          <w:szCs w:val="24"/>
        </w:rPr>
        <w:t xml:space="preserve"> çalışanlarına yönelik güvenlik farkındalık eğitimleri, bu tür hataların azaltılmasına yardımcı olabilir.</w:t>
      </w:r>
    </w:p>
    <w:p w14:paraId="43DB1323" w14:textId="77777777" w:rsidR="006C426A" w:rsidRPr="00564F0A" w:rsidRDefault="006C426A" w:rsidP="006C426A">
      <w:pPr>
        <w:ind w:firstLine="708"/>
        <w:rPr>
          <w:rFonts w:ascii="Times New Roman" w:hAnsi="Times New Roman"/>
          <w:sz w:val="24"/>
          <w:szCs w:val="24"/>
        </w:rPr>
      </w:pPr>
    </w:p>
    <w:p w14:paraId="39BC6B9B" w14:textId="00C8CBC3" w:rsidR="006C426A" w:rsidRPr="00564F0A" w:rsidRDefault="006C426A" w:rsidP="006C426A">
      <w:pPr>
        <w:rPr>
          <w:rFonts w:ascii="Times New Roman" w:hAnsi="Times New Roman"/>
          <w:b/>
          <w:bCs/>
          <w:sz w:val="24"/>
          <w:szCs w:val="24"/>
        </w:rPr>
      </w:pPr>
      <w:r w:rsidRPr="00564F0A">
        <w:rPr>
          <w:rFonts w:ascii="Times New Roman" w:hAnsi="Times New Roman"/>
          <w:b/>
          <w:bCs/>
          <w:sz w:val="24"/>
          <w:szCs w:val="24"/>
        </w:rPr>
        <w:t>4.2 Uygulamanın Avantajları Nelerdir?</w:t>
      </w:r>
    </w:p>
    <w:p w14:paraId="015845D2" w14:textId="26F1F2E6" w:rsidR="006C426A" w:rsidRPr="00564F0A" w:rsidRDefault="006C426A" w:rsidP="00564F0A">
      <w:pPr>
        <w:pStyle w:val="ListeParagraf"/>
        <w:numPr>
          <w:ilvl w:val="0"/>
          <w:numId w:val="4"/>
        </w:numPr>
        <w:rPr>
          <w:rFonts w:ascii="Times New Roman" w:hAnsi="Times New Roman"/>
          <w:sz w:val="24"/>
          <w:szCs w:val="24"/>
        </w:rPr>
      </w:pPr>
      <w:r w:rsidRPr="00564F0A">
        <w:rPr>
          <w:rFonts w:ascii="Times New Roman" w:hAnsi="Times New Roman"/>
          <w:sz w:val="24"/>
          <w:szCs w:val="24"/>
        </w:rPr>
        <w:t xml:space="preserve">Uygulamayı kullanan kullanıcı </w:t>
      </w:r>
      <w:proofErr w:type="spellStart"/>
      <w:r w:rsidRPr="00564F0A">
        <w:rPr>
          <w:rFonts w:ascii="Times New Roman" w:hAnsi="Times New Roman"/>
          <w:sz w:val="24"/>
          <w:szCs w:val="24"/>
        </w:rPr>
        <w:t>brute</w:t>
      </w:r>
      <w:proofErr w:type="spellEnd"/>
      <w:r w:rsidRPr="00564F0A">
        <w:rPr>
          <w:rFonts w:ascii="Times New Roman" w:hAnsi="Times New Roman"/>
          <w:sz w:val="24"/>
          <w:szCs w:val="24"/>
        </w:rPr>
        <w:t xml:space="preserve"> </w:t>
      </w:r>
      <w:proofErr w:type="spellStart"/>
      <w:proofErr w:type="gramStart"/>
      <w:r w:rsidRPr="00564F0A">
        <w:rPr>
          <w:rFonts w:ascii="Times New Roman" w:hAnsi="Times New Roman"/>
          <w:sz w:val="24"/>
          <w:szCs w:val="24"/>
        </w:rPr>
        <w:t>force</w:t>
      </w:r>
      <w:proofErr w:type="spellEnd"/>
      <w:r w:rsidRPr="00564F0A">
        <w:rPr>
          <w:rFonts w:ascii="Times New Roman" w:hAnsi="Times New Roman"/>
          <w:sz w:val="24"/>
          <w:szCs w:val="24"/>
        </w:rPr>
        <w:t xml:space="preserve">  atağın</w:t>
      </w:r>
      <w:proofErr w:type="gramEnd"/>
      <w:r w:rsidR="00832362" w:rsidRPr="00564F0A">
        <w:rPr>
          <w:rFonts w:ascii="Times New Roman" w:hAnsi="Times New Roman"/>
          <w:sz w:val="24"/>
          <w:szCs w:val="24"/>
        </w:rPr>
        <w:t xml:space="preserve"> nasıl bir şekilde gerçekleştiğini görebildiği için güçlü şifre kullanması gerektiğini anlar.</w:t>
      </w:r>
    </w:p>
    <w:p w14:paraId="60AD378B" w14:textId="6945699F" w:rsidR="00832362" w:rsidRPr="00564F0A" w:rsidRDefault="00832362" w:rsidP="00564F0A">
      <w:pPr>
        <w:pStyle w:val="ListeParagraf"/>
        <w:numPr>
          <w:ilvl w:val="0"/>
          <w:numId w:val="4"/>
        </w:numPr>
        <w:rPr>
          <w:rFonts w:ascii="Times New Roman" w:hAnsi="Times New Roman"/>
          <w:sz w:val="24"/>
          <w:szCs w:val="24"/>
        </w:rPr>
      </w:pPr>
      <w:r w:rsidRPr="00564F0A">
        <w:rPr>
          <w:rFonts w:ascii="Times New Roman" w:hAnsi="Times New Roman"/>
          <w:sz w:val="24"/>
          <w:szCs w:val="24"/>
        </w:rPr>
        <w:t>Web te oluşan zafiyetleri ve etkilerini uygulamada canlı olarak görüp test edeceği için verilerini tuttuğu server da verilerin şifreli halde kalması gerektiğini anlar</w:t>
      </w:r>
      <w:r w:rsidR="0074358A" w:rsidRPr="00564F0A">
        <w:rPr>
          <w:rFonts w:ascii="Times New Roman" w:hAnsi="Times New Roman"/>
          <w:sz w:val="24"/>
          <w:szCs w:val="24"/>
        </w:rPr>
        <w:t xml:space="preserve"> bu sayede verinin gizliliği ve bütünlüğü sağlanmış olur</w:t>
      </w:r>
      <w:r w:rsidRPr="00564F0A">
        <w:rPr>
          <w:rFonts w:ascii="Times New Roman" w:hAnsi="Times New Roman"/>
          <w:sz w:val="24"/>
          <w:szCs w:val="24"/>
        </w:rPr>
        <w:t xml:space="preserve">. Web uygulaması varsa kullanıcının, </w:t>
      </w:r>
      <w:proofErr w:type="spellStart"/>
      <w:r w:rsidRPr="00564F0A">
        <w:rPr>
          <w:rFonts w:ascii="Times New Roman" w:hAnsi="Times New Roman"/>
          <w:sz w:val="24"/>
          <w:szCs w:val="24"/>
        </w:rPr>
        <w:t>client</w:t>
      </w:r>
      <w:proofErr w:type="spellEnd"/>
      <w:r w:rsidRPr="00564F0A">
        <w:rPr>
          <w:rFonts w:ascii="Times New Roman" w:hAnsi="Times New Roman"/>
          <w:sz w:val="24"/>
          <w:szCs w:val="24"/>
        </w:rPr>
        <w:t xml:space="preserve"> tarafından gelen istekleri filtreleyebilir yada uygulama ve </w:t>
      </w:r>
      <w:proofErr w:type="spellStart"/>
      <w:r w:rsidRPr="00564F0A">
        <w:rPr>
          <w:rFonts w:ascii="Times New Roman" w:hAnsi="Times New Roman"/>
          <w:sz w:val="24"/>
          <w:szCs w:val="24"/>
        </w:rPr>
        <w:t>client</w:t>
      </w:r>
      <w:proofErr w:type="spellEnd"/>
      <w:r w:rsidRPr="00564F0A">
        <w:rPr>
          <w:rFonts w:ascii="Times New Roman" w:hAnsi="Times New Roman"/>
          <w:sz w:val="24"/>
          <w:szCs w:val="24"/>
        </w:rPr>
        <w:t xml:space="preserve"> arasında gelen isteklerin zararlı olup </w:t>
      </w:r>
      <w:proofErr w:type="gramStart"/>
      <w:r w:rsidRPr="00564F0A">
        <w:rPr>
          <w:rFonts w:ascii="Times New Roman" w:hAnsi="Times New Roman"/>
          <w:sz w:val="24"/>
          <w:szCs w:val="24"/>
        </w:rPr>
        <w:t>olmadığını  anlamak</w:t>
      </w:r>
      <w:proofErr w:type="gramEnd"/>
      <w:r w:rsidRPr="00564F0A">
        <w:rPr>
          <w:rFonts w:ascii="Times New Roman" w:hAnsi="Times New Roman"/>
          <w:sz w:val="24"/>
          <w:szCs w:val="24"/>
        </w:rPr>
        <w:t xml:space="preserve"> için WAF(Web Application Firewall) kullanabilir.</w:t>
      </w:r>
    </w:p>
    <w:p w14:paraId="64AEC22C" w14:textId="13817A81" w:rsidR="00832362" w:rsidRPr="00564F0A" w:rsidRDefault="00832362" w:rsidP="00564F0A">
      <w:pPr>
        <w:pStyle w:val="ListeParagraf"/>
        <w:numPr>
          <w:ilvl w:val="0"/>
          <w:numId w:val="4"/>
        </w:numPr>
        <w:rPr>
          <w:rFonts w:ascii="Times New Roman" w:hAnsi="Times New Roman"/>
          <w:sz w:val="24"/>
          <w:szCs w:val="24"/>
        </w:rPr>
      </w:pPr>
      <w:r w:rsidRPr="00564F0A">
        <w:rPr>
          <w:rFonts w:ascii="Times New Roman" w:hAnsi="Times New Roman"/>
          <w:sz w:val="24"/>
          <w:szCs w:val="24"/>
        </w:rPr>
        <w:t xml:space="preserve">Kullanıcı uygulamamızda kendi web sitesinin varsa açık portlarında </w:t>
      </w:r>
      <w:proofErr w:type="spellStart"/>
      <w:r w:rsidRPr="00564F0A">
        <w:rPr>
          <w:rFonts w:ascii="Times New Roman" w:hAnsi="Times New Roman"/>
          <w:sz w:val="24"/>
          <w:szCs w:val="24"/>
        </w:rPr>
        <w:t>DoS</w:t>
      </w:r>
      <w:proofErr w:type="spellEnd"/>
      <w:r w:rsidRPr="00564F0A">
        <w:rPr>
          <w:rFonts w:ascii="Times New Roman" w:hAnsi="Times New Roman"/>
          <w:sz w:val="24"/>
          <w:szCs w:val="24"/>
        </w:rPr>
        <w:t xml:space="preserve"> saldırısı test edebilir. Eğer istekler, site server </w:t>
      </w:r>
      <w:proofErr w:type="spellStart"/>
      <w:r w:rsidRPr="00564F0A">
        <w:rPr>
          <w:rFonts w:ascii="Times New Roman" w:hAnsi="Times New Roman"/>
          <w:sz w:val="24"/>
          <w:szCs w:val="24"/>
        </w:rPr>
        <w:t>bandgenişliği</w:t>
      </w:r>
      <w:proofErr w:type="spellEnd"/>
      <w:r w:rsidRPr="00564F0A">
        <w:rPr>
          <w:rFonts w:ascii="Times New Roman" w:hAnsi="Times New Roman"/>
          <w:sz w:val="24"/>
          <w:szCs w:val="24"/>
        </w:rPr>
        <w:t xml:space="preserve"> aşarsa web server hizmeti sonlanabilir bu da müşteri kaybına sebep olabilir. Kullanıcı bunun için önlemler alabilir.</w:t>
      </w:r>
    </w:p>
    <w:p w14:paraId="1CE7D2B9" w14:textId="74203AED" w:rsidR="0074358A" w:rsidRPr="00564F0A" w:rsidRDefault="0074358A" w:rsidP="00564F0A">
      <w:pPr>
        <w:pStyle w:val="ListeParagraf"/>
        <w:numPr>
          <w:ilvl w:val="0"/>
          <w:numId w:val="4"/>
        </w:numPr>
        <w:rPr>
          <w:rFonts w:ascii="Times New Roman" w:hAnsi="Times New Roman"/>
          <w:sz w:val="24"/>
          <w:szCs w:val="24"/>
        </w:rPr>
      </w:pPr>
      <w:r w:rsidRPr="00564F0A">
        <w:rPr>
          <w:rFonts w:ascii="Times New Roman" w:hAnsi="Times New Roman"/>
          <w:sz w:val="24"/>
          <w:szCs w:val="24"/>
        </w:rPr>
        <w:t xml:space="preserve">Kullanıcı uygulamamızı kullandığında gerçek kullanıcı ile bot arasında farkı anlayabilir ve bunun için önlemler </w:t>
      </w:r>
      <w:proofErr w:type="spellStart"/>
      <w:proofErr w:type="gramStart"/>
      <w:r w:rsidRPr="00564F0A">
        <w:rPr>
          <w:rFonts w:ascii="Times New Roman" w:hAnsi="Times New Roman"/>
          <w:sz w:val="24"/>
          <w:szCs w:val="24"/>
        </w:rPr>
        <w:t>alabilir.Uygulamamızda</w:t>
      </w:r>
      <w:proofErr w:type="spellEnd"/>
      <w:proofErr w:type="gramEnd"/>
      <w:r w:rsidRPr="00564F0A">
        <w:rPr>
          <w:rFonts w:ascii="Times New Roman" w:hAnsi="Times New Roman"/>
          <w:sz w:val="24"/>
          <w:szCs w:val="24"/>
        </w:rPr>
        <w:t xml:space="preserve"> </w:t>
      </w:r>
      <w:proofErr w:type="spellStart"/>
      <w:r w:rsidRPr="00564F0A">
        <w:rPr>
          <w:rFonts w:ascii="Times New Roman" w:hAnsi="Times New Roman"/>
          <w:sz w:val="24"/>
          <w:szCs w:val="24"/>
        </w:rPr>
        <w:t>Usomdan</w:t>
      </w:r>
      <w:proofErr w:type="spellEnd"/>
      <w:r w:rsidRPr="00564F0A">
        <w:rPr>
          <w:rFonts w:ascii="Times New Roman" w:hAnsi="Times New Roman"/>
          <w:sz w:val="24"/>
          <w:szCs w:val="24"/>
        </w:rPr>
        <w:t xml:space="preserve"> aldığımız zararlı domainlerle kullanıcı </w:t>
      </w:r>
      <w:proofErr w:type="spellStart"/>
      <w:r w:rsidRPr="00564F0A">
        <w:rPr>
          <w:rFonts w:ascii="Times New Roman" w:hAnsi="Times New Roman"/>
          <w:sz w:val="24"/>
          <w:szCs w:val="24"/>
        </w:rPr>
        <w:t>oltalama</w:t>
      </w:r>
      <w:proofErr w:type="spellEnd"/>
      <w:r w:rsidRPr="00564F0A">
        <w:rPr>
          <w:rFonts w:ascii="Times New Roman" w:hAnsi="Times New Roman"/>
          <w:sz w:val="24"/>
          <w:szCs w:val="24"/>
        </w:rPr>
        <w:t xml:space="preserve"> saldırıları hakkında bilgi edinebilir.</w:t>
      </w:r>
    </w:p>
    <w:p w14:paraId="51BF8FE0" w14:textId="062D446E" w:rsidR="0074358A" w:rsidRPr="00564F0A" w:rsidRDefault="0074358A" w:rsidP="00564F0A">
      <w:pPr>
        <w:pStyle w:val="ListeParagraf"/>
        <w:numPr>
          <w:ilvl w:val="0"/>
          <w:numId w:val="4"/>
        </w:numPr>
        <w:rPr>
          <w:rFonts w:ascii="Times New Roman" w:hAnsi="Times New Roman"/>
          <w:sz w:val="24"/>
          <w:szCs w:val="24"/>
        </w:rPr>
      </w:pPr>
      <w:proofErr w:type="spellStart"/>
      <w:r w:rsidRPr="00564F0A">
        <w:rPr>
          <w:rFonts w:ascii="Times New Roman" w:hAnsi="Times New Roman"/>
          <w:sz w:val="24"/>
          <w:szCs w:val="24"/>
        </w:rPr>
        <w:t>Owasp</w:t>
      </w:r>
      <w:proofErr w:type="spellEnd"/>
      <w:r w:rsidRPr="00564F0A">
        <w:rPr>
          <w:rFonts w:ascii="Times New Roman" w:hAnsi="Times New Roman"/>
          <w:sz w:val="24"/>
          <w:szCs w:val="24"/>
        </w:rPr>
        <w:t xml:space="preserve"> Top Tenden güncel olarak veri çektiğimiz için kullanıcı en son hangi </w:t>
      </w:r>
      <w:proofErr w:type="spellStart"/>
      <w:r w:rsidRPr="00564F0A">
        <w:rPr>
          <w:rFonts w:ascii="Times New Roman" w:hAnsi="Times New Roman"/>
          <w:sz w:val="24"/>
          <w:szCs w:val="24"/>
        </w:rPr>
        <w:t>zaafiyetlerin</w:t>
      </w:r>
      <w:proofErr w:type="spellEnd"/>
      <w:r w:rsidRPr="00564F0A">
        <w:rPr>
          <w:rFonts w:ascii="Times New Roman" w:hAnsi="Times New Roman"/>
          <w:sz w:val="24"/>
          <w:szCs w:val="24"/>
        </w:rPr>
        <w:t xml:space="preserve"> olduğunu ve zafiyetlerin CVE skorlarını görebilir.</w:t>
      </w:r>
    </w:p>
    <w:p w14:paraId="7921035D" w14:textId="73C5CBED" w:rsidR="0074358A" w:rsidRPr="00564F0A" w:rsidRDefault="0074358A" w:rsidP="00564F0A">
      <w:pPr>
        <w:pStyle w:val="ListeParagraf"/>
        <w:numPr>
          <w:ilvl w:val="0"/>
          <w:numId w:val="4"/>
        </w:numPr>
        <w:rPr>
          <w:rFonts w:ascii="Times New Roman" w:hAnsi="Times New Roman"/>
          <w:sz w:val="24"/>
          <w:szCs w:val="24"/>
        </w:rPr>
      </w:pPr>
      <w:r w:rsidRPr="00564F0A">
        <w:rPr>
          <w:rFonts w:ascii="Times New Roman" w:hAnsi="Times New Roman"/>
          <w:sz w:val="24"/>
          <w:szCs w:val="24"/>
        </w:rPr>
        <w:t>Uygulamamız kullanıcı için iyi bir eğitim ve farkındalık sağlar.</w:t>
      </w:r>
    </w:p>
    <w:p w14:paraId="2D1E5404" w14:textId="7F89EF7F" w:rsidR="0074358A" w:rsidRPr="00564F0A" w:rsidRDefault="0074358A" w:rsidP="006C426A">
      <w:pPr>
        <w:rPr>
          <w:rFonts w:ascii="Times New Roman" w:hAnsi="Times New Roman"/>
          <w:sz w:val="24"/>
          <w:szCs w:val="24"/>
        </w:rPr>
      </w:pPr>
      <w:r w:rsidRPr="00564F0A">
        <w:rPr>
          <w:rFonts w:ascii="Times New Roman" w:hAnsi="Times New Roman"/>
          <w:sz w:val="24"/>
          <w:szCs w:val="24"/>
        </w:rPr>
        <w:tab/>
      </w:r>
    </w:p>
    <w:p w14:paraId="388E6D03" w14:textId="77777777" w:rsidR="00564F0A" w:rsidRDefault="00564F0A" w:rsidP="0074358A">
      <w:pPr>
        <w:rPr>
          <w:rFonts w:ascii="Times New Roman" w:hAnsi="Times New Roman"/>
          <w:b/>
          <w:bCs/>
          <w:sz w:val="24"/>
          <w:szCs w:val="24"/>
        </w:rPr>
      </w:pPr>
    </w:p>
    <w:p w14:paraId="6D287CF2" w14:textId="77777777" w:rsidR="00564F0A" w:rsidRDefault="00564F0A" w:rsidP="0074358A">
      <w:pPr>
        <w:rPr>
          <w:rFonts w:ascii="Times New Roman" w:hAnsi="Times New Roman"/>
          <w:b/>
          <w:bCs/>
          <w:sz w:val="24"/>
          <w:szCs w:val="24"/>
        </w:rPr>
      </w:pPr>
    </w:p>
    <w:p w14:paraId="13A7DA3A" w14:textId="77777777" w:rsidR="00FF776A" w:rsidRDefault="00FF776A" w:rsidP="0074358A">
      <w:pPr>
        <w:rPr>
          <w:rFonts w:ascii="Times New Roman" w:hAnsi="Times New Roman"/>
          <w:b/>
          <w:bCs/>
          <w:sz w:val="24"/>
          <w:szCs w:val="24"/>
        </w:rPr>
      </w:pPr>
    </w:p>
    <w:p w14:paraId="1FB4C7F2" w14:textId="77777777" w:rsidR="00FF776A" w:rsidRDefault="00FF776A" w:rsidP="0074358A">
      <w:pPr>
        <w:rPr>
          <w:rFonts w:ascii="Times New Roman" w:hAnsi="Times New Roman"/>
          <w:b/>
          <w:bCs/>
          <w:sz w:val="24"/>
          <w:szCs w:val="24"/>
        </w:rPr>
      </w:pPr>
    </w:p>
    <w:p w14:paraId="1A3ED064" w14:textId="77777777" w:rsidR="00FF776A" w:rsidRDefault="00FF776A" w:rsidP="0074358A">
      <w:pPr>
        <w:rPr>
          <w:rFonts w:ascii="Times New Roman" w:hAnsi="Times New Roman"/>
          <w:b/>
          <w:bCs/>
          <w:sz w:val="24"/>
          <w:szCs w:val="24"/>
        </w:rPr>
      </w:pPr>
    </w:p>
    <w:p w14:paraId="3FAA5EBE" w14:textId="77777777" w:rsidR="00FF776A" w:rsidRDefault="00FF776A" w:rsidP="0074358A">
      <w:pPr>
        <w:rPr>
          <w:rFonts w:ascii="Times New Roman" w:hAnsi="Times New Roman"/>
          <w:b/>
          <w:bCs/>
          <w:sz w:val="24"/>
          <w:szCs w:val="24"/>
        </w:rPr>
      </w:pPr>
    </w:p>
    <w:p w14:paraId="678E6AB6" w14:textId="0CCB4526" w:rsidR="0074358A" w:rsidRPr="00564F0A" w:rsidRDefault="0074358A" w:rsidP="0074358A">
      <w:pPr>
        <w:rPr>
          <w:rFonts w:ascii="Times New Roman" w:hAnsi="Times New Roman"/>
          <w:b/>
          <w:bCs/>
          <w:sz w:val="24"/>
          <w:szCs w:val="24"/>
        </w:rPr>
      </w:pPr>
      <w:r w:rsidRPr="00564F0A">
        <w:rPr>
          <w:rFonts w:ascii="Times New Roman" w:hAnsi="Times New Roman"/>
          <w:b/>
          <w:bCs/>
          <w:sz w:val="24"/>
          <w:szCs w:val="24"/>
        </w:rPr>
        <w:lastRenderedPageBreak/>
        <w:t>4.3 Uygulama Pazarlama</w:t>
      </w:r>
      <w:r w:rsidR="004C021C" w:rsidRPr="00564F0A">
        <w:rPr>
          <w:rFonts w:ascii="Times New Roman" w:hAnsi="Times New Roman"/>
          <w:b/>
          <w:bCs/>
          <w:sz w:val="24"/>
          <w:szCs w:val="24"/>
        </w:rPr>
        <w:t xml:space="preserve"> Aşamaları</w:t>
      </w:r>
    </w:p>
    <w:p w14:paraId="0383B224" w14:textId="6117B812" w:rsidR="004C021C" w:rsidRPr="00564F0A" w:rsidRDefault="004C021C" w:rsidP="004C021C">
      <w:pPr>
        <w:rPr>
          <w:rFonts w:ascii="Times New Roman" w:hAnsi="Times New Roman"/>
          <w:b/>
          <w:bCs/>
          <w:sz w:val="24"/>
          <w:szCs w:val="24"/>
        </w:rPr>
      </w:pPr>
      <w:r w:rsidRPr="00564F0A">
        <w:rPr>
          <w:rFonts w:ascii="Times New Roman" w:hAnsi="Times New Roman"/>
          <w:b/>
          <w:bCs/>
          <w:sz w:val="24"/>
          <w:szCs w:val="24"/>
        </w:rPr>
        <w:t>1.Hedef Kitleyi Belirlemek</w:t>
      </w:r>
    </w:p>
    <w:p w14:paraId="3D2614B6" w14:textId="5C2D6671" w:rsidR="004C021C" w:rsidRPr="00564F0A" w:rsidRDefault="004C021C" w:rsidP="000660ED">
      <w:pPr>
        <w:ind w:firstLine="708"/>
        <w:rPr>
          <w:rFonts w:ascii="Times New Roman" w:hAnsi="Times New Roman"/>
          <w:sz w:val="24"/>
          <w:szCs w:val="24"/>
        </w:rPr>
      </w:pPr>
      <w:r w:rsidRPr="00564F0A">
        <w:rPr>
          <w:rFonts w:ascii="Times New Roman" w:hAnsi="Times New Roman"/>
          <w:sz w:val="24"/>
          <w:szCs w:val="24"/>
        </w:rPr>
        <w:t xml:space="preserve">Etik </w:t>
      </w:r>
      <w:proofErr w:type="spellStart"/>
      <w:r w:rsidRPr="00564F0A">
        <w:rPr>
          <w:rFonts w:ascii="Times New Roman" w:hAnsi="Times New Roman"/>
          <w:sz w:val="24"/>
          <w:szCs w:val="24"/>
        </w:rPr>
        <w:t>Hackerlar</w:t>
      </w:r>
      <w:proofErr w:type="spellEnd"/>
      <w:r w:rsidRPr="00564F0A">
        <w:rPr>
          <w:rFonts w:ascii="Times New Roman" w:hAnsi="Times New Roman"/>
          <w:sz w:val="24"/>
          <w:szCs w:val="24"/>
        </w:rPr>
        <w:t xml:space="preserve">, Güvenlik Uzmanları, Geliştiriciler, Web Sitesi Sahipleri, Öğrenciler ve Araştırmacılar  </w:t>
      </w:r>
    </w:p>
    <w:p w14:paraId="6E55B570" w14:textId="4BFA7B9E" w:rsidR="004C021C" w:rsidRPr="00564F0A" w:rsidRDefault="004C021C" w:rsidP="004C021C">
      <w:pPr>
        <w:rPr>
          <w:rFonts w:ascii="Times New Roman" w:hAnsi="Times New Roman"/>
          <w:b/>
          <w:bCs/>
          <w:sz w:val="24"/>
          <w:szCs w:val="24"/>
        </w:rPr>
      </w:pPr>
      <w:r w:rsidRPr="00564F0A">
        <w:rPr>
          <w:rFonts w:ascii="Times New Roman" w:hAnsi="Times New Roman"/>
          <w:b/>
          <w:bCs/>
          <w:sz w:val="24"/>
          <w:szCs w:val="24"/>
        </w:rPr>
        <w:t>2.Rekabet Analizi:</w:t>
      </w:r>
    </w:p>
    <w:p w14:paraId="691E89E3" w14:textId="3B472AA3" w:rsidR="004C021C" w:rsidRPr="00564F0A" w:rsidRDefault="004C021C" w:rsidP="000660ED">
      <w:pPr>
        <w:ind w:firstLine="708"/>
        <w:rPr>
          <w:rFonts w:ascii="Times New Roman" w:hAnsi="Times New Roman"/>
          <w:sz w:val="24"/>
          <w:szCs w:val="24"/>
        </w:rPr>
      </w:pPr>
      <w:proofErr w:type="spellStart"/>
      <w:r w:rsidRPr="00564F0A">
        <w:rPr>
          <w:rFonts w:ascii="Times New Roman" w:hAnsi="Times New Roman"/>
          <w:sz w:val="24"/>
          <w:szCs w:val="24"/>
        </w:rPr>
        <w:t>Burp</w:t>
      </w:r>
      <w:proofErr w:type="spellEnd"/>
      <w:r w:rsidRPr="00564F0A">
        <w:rPr>
          <w:rFonts w:ascii="Times New Roman" w:hAnsi="Times New Roman"/>
          <w:sz w:val="24"/>
          <w:szCs w:val="24"/>
        </w:rPr>
        <w:t xml:space="preserve"> Suite, OWASP </w:t>
      </w:r>
      <w:proofErr w:type="spellStart"/>
      <w:r w:rsidRPr="00564F0A">
        <w:rPr>
          <w:rFonts w:ascii="Times New Roman" w:hAnsi="Times New Roman"/>
          <w:sz w:val="24"/>
          <w:szCs w:val="24"/>
        </w:rPr>
        <w:t>Zap</w:t>
      </w:r>
      <w:proofErr w:type="spellEnd"/>
      <w:r w:rsidRPr="00564F0A">
        <w:rPr>
          <w:rFonts w:ascii="Times New Roman" w:hAnsi="Times New Roman"/>
          <w:sz w:val="24"/>
          <w:szCs w:val="24"/>
        </w:rPr>
        <w:t xml:space="preserve">, </w:t>
      </w:r>
      <w:proofErr w:type="spellStart"/>
      <w:r w:rsidRPr="00564F0A">
        <w:rPr>
          <w:rFonts w:ascii="Times New Roman" w:hAnsi="Times New Roman"/>
          <w:sz w:val="24"/>
          <w:szCs w:val="24"/>
        </w:rPr>
        <w:t>Nessus</w:t>
      </w:r>
      <w:proofErr w:type="spellEnd"/>
      <w:r w:rsidRPr="00564F0A">
        <w:rPr>
          <w:rFonts w:ascii="Times New Roman" w:hAnsi="Times New Roman"/>
          <w:sz w:val="24"/>
          <w:szCs w:val="24"/>
        </w:rPr>
        <w:t xml:space="preserve">, </w:t>
      </w:r>
      <w:proofErr w:type="spellStart"/>
      <w:r w:rsidRPr="00564F0A">
        <w:rPr>
          <w:rFonts w:ascii="Times New Roman" w:hAnsi="Times New Roman"/>
          <w:sz w:val="24"/>
          <w:szCs w:val="24"/>
        </w:rPr>
        <w:t>Acunetix</w:t>
      </w:r>
      <w:proofErr w:type="spellEnd"/>
      <w:r w:rsidRPr="00564F0A">
        <w:rPr>
          <w:rFonts w:ascii="Times New Roman" w:hAnsi="Times New Roman"/>
          <w:sz w:val="24"/>
          <w:szCs w:val="24"/>
        </w:rPr>
        <w:t xml:space="preserve"> gibi pentest araçları için rekabet </w:t>
      </w:r>
      <w:proofErr w:type="spellStart"/>
      <w:r w:rsidRPr="00564F0A">
        <w:rPr>
          <w:rFonts w:ascii="Times New Roman" w:hAnsi="Times New Roman"/>
          <w:sz w:val="24"/>
          <w:szCs w:val="24"/>
        </w:rPr>
        <w:t>sağlayabilirmiyiz</w:t>
      </w:r>
      <w:proofErr w:type="spellEnd"/>
      <w:r w:rsidRPr="00564F0A">
        <w:rPr>
          <w:rFonts w:ascii="Times New Roman" w:hAnsi="Times New Roman"/>
          <w:sz w:val="24"/>
          <w:szCs w:val="24"/>
        </w:rPr>
        <w:t xml:space="preserve"> ve bizim uygulamamızın diğer araçlardan farkı nedir ve değerini belirleme</w:t>
      </w:r>
    </w:p>
    <w:p w14:paraId="4E5C0561" w14:textId="77777777" w:rsidR="004C021C" w:rsidRPr="00564F0A" w:rsidRDefault="004C021C" w:rsidP="004C021C">
      <w:pPr>
        <w:rPr>
          <w:rFonts w:ascii="Times New Roman" w:hAnsi="Times New Roman"/>
          <w:b/>
          <w:bCs/>
          <w:sz w:val="24"/>
          <w:szCs w:val="24"/>
        </w:rPr>
      </w:pPr>
      <w:r w:rsidRPr="00564F0A">
        <w:rPr>
          <w:rFonts w:ascii="Times New Roman" w:hAnsi="Times New Roman"/>
          <w:b/>
          <w:bCs/>
          <w:sz w:val="24"/>
          <w:szCs w:val="24"/>
        </w:rPr>
        <w:t>3. Marka Oluşturma</w:t>
      </w:r>
    </w:p>
    <w:p w14:paraId="3FBB04C3" w14:textId="40B76AAD" w:rsidR="004C021C" w:rsidRPr="00564F0A" w:rsidRDefault="004C021C" w:rsidP="000660ED">
      <w:pPr>
        <w:ind w:firstLine="708"/>
        <w:rPr>
          <w:rFonts w:ascii="Times New Roman" w:hAnsi="Times New Roman"/>
          <w:sz w:val="24"/>
          <w:szCs w:val="24"/>
        </w:rPr>
      </w:pPr>
      <w:r w:rsidRPr="00564F0A">
        <w:rPr>
          <w:rFonts w:ascii="Times New Roman" w:hAnsi="Times New Roman"/>
          <w:sz w:val="24"/>
          <w:szCs w:val="24"/>
        </w:rPr>
        <w:t>Uygulamamız için güçlü bir marka oluşturmalıyız. İyi bir logo, renk paleti ve marka kimliğiyle kullanıcıların dikkatini çekebiliriz. Markamızı etkili bir şekilde iletmek için tutarlı bir marka diline ve mesajlaşmaya sahip olmalıyız.</w:t>
      </w:r>
    </w:p>
    <w:p w14:paraId="2949D9F8" w14:textId="77777777" w:rsidR="004C021C" w:rsidRPr="00564F0A" w:rsidRDefault="004C021C" w:rsidP="004C021C">
      <w:pPr>
        <w:rPr>
          <w:rFonts w:ascii="Times New Roman" w:hAnsi="Times New Roman"/>
          <w:b/>
          <w:bCs/>
          <w:sz w:val="24"/>
          <w:szCs w:val="24"/>
        </w:rPr>
      </w:pPr>
      <w:r w:rsidRPr="00564F0A">
        <w:rPr>
          <w:rFonts w:ascii="Times New Roman" w:hAnsi="Times New Roman"/>
          <w:b/>
          <w:bCs/>
          <w:sz w:val="24"/>
          <w:szCs w:val="24"/>
        </w:rPr>
        <w:t>4.Dijital Pazarlama</w:t>
      </w:r>
    </w:p>
    <w:p w14:paraId="4D89EE0A" w14:textId="300CB085" w:rsidR="004C021C" w:rsidRPr="00564F0A" w:rsidRDefault="004C021C" w:rsidP="004C021C">
      <w:pPr>
        <w:rPr>
          <w:rFonts w:ascii="Times New Roman" w:hAnsi="Times New Roman"/>
          <w:sz w:val="24"/>
          <w:szCs w:val="24"/>
        </w:rPr>
      </w:pPr>
      <w:r w:rsidRPr="00564F0A">
        <w:rPr>
          <w:rFonts w:ascii="Times New Roman" w:hAnsi="Times New Roman"/>
          <w:b/>
          <w:bCs/>
          <w:sz w:val="24"/>
          <w:szCs w:val="24"/>
        </w:rPr>
        <w:t xml:space="preserve"> </w:t>
      </w:r>
      <w:r w:rsidR="000660ED" w:rsidRPr="00564F0A">
        <w:rPr>
          <w:rFonts w:ascii="Times New Roman" w:hAnsi="Times New Roman"/>
          <w:b/>
          <w:bCs/>
          <w:sz w:val="24"/>
          <w:szCs w:val="24"/>
        </w:rPr>
        <w:tab/>
      </w:r>
      <w:r w:rsidRPr="00564F0A">
        <w:rPr>
          <w:rFonts w:ascii="Times New Roman" w:hAnsi="Times New Roman"/>
          <w:sz w:val="24"/>
          <w:szCs w:val="24"/>
        </w:rPr>
        <w:t>İnternet ve dijital kanalları kullanarak uygulamamızı pazarlamalıyız. Bir web sitesi oluşturmalıyız, sosyal medya platformlarında aktif olmalıyız, blog yazıları ve içerik üretin, e-posta pazarlaması yapmalıyız, SEO (arama motoru optimizasyonu) çalışmaları yapın ve dijital reklamlar kullanmalıyız. Kullanıcıların uygulamamızı bulmalarını ve indirmelerini sağlamak için etkili bir dijital pazarlama stratejisi oluşturmalıyız.</w:t>
      </w:r>
    </w:p>
    <w:p w14:paraId="7932180C" w14:textId="4F4D4D26" w:rsidR="004C021C" w:rsidRPr="00564F0A" w:rsidRDefault="004C021C" w:rsidP="004C021C">
      <w:pPr>
        <w:rPr>
          <w:rFonts w:ascii="Times New Roman" w:hAnsi="Times New Roman"/>
          <w:b/>
          <w:bCs/>
          <w:sz w:val="24"/>
          <w:szCs w:val="24"/>
        </w:rPr>
      </w:pPr>
      <w:r w:rsidRPr="00564F0A">
        <w:rPr>
          <w:rFonts w:ascii="Times New Roman" w:hAnsi="Times New Roman"/>
          <w:b/>
          <w:bCs/>
          <w:sz w:val="24"/>
          <w:szCs w:val="24"/>
        </w:rPr>
        <w:t>5.İçerik Pazarlaması</w:t>
      </w:r>
    </w:p>
    <w:p w14:paraId="25EB89BD" w14:textId="1FF4A3B2" w:rsidR="004C021C" w:rsidRPr="00564F0A" w:rsidRDefault="004C021C" w:rsidP="000660ED">
      <w:pPr>
        <w:ind w:firstLine="708"/>
        <w:rPr>
          <w:rFonts w:ascii="Times New Roman" w:hAnsi="Times New Roman"/>
          <w:sz w:val="24"/>
          <w:szCs w:val="24"/>
        </w:rPr>
      </w:pPr>
      <w:r w:rsidRPr="00564F0A">
        <w:rPr>
          <w:rFonts w:ascii="Times New Roman" w:hAnsi="Times New Roman"/>
          <w:sz w:val="24"/>
          <w:szCs w:val="24"/>
        </w:rPr>
        <w:t xml:space="preserve">Kullanıcıları eğitmek, bilgilendirmek ve etkilemek için içerik pazarlaması yapmalıyız. İlgili blog yazıları, video içerikleri, e-kitaplar veya beyaz kağıtlar gibi içerikler üreterek, hedef kitlenizin sorunlarına çözümler </w:t>
      </w:r>
      <w:r w:rsidR="000660ED" w:rsidRPr="00564F0A">
        <w:rPr>
          <w:rFonts w:ascii="Times New Roman" w:hAnsi="Times New Roman"/>
          <w:sz w:val="24"/>
          <w:szCs w:val="24"/>
        </w:rPr>
        <w:t>sunarak uygulamamızın değerini arttırmalıyız</w:t>
      </w:r>
    </w:p>
    <w:p w14:paraId="5B505439" w14:textId="77777777" w:rsidR="000660ED" w:rsidRPr="00564F0A" w:rsidRDefault="000660ED" w:rsidP="004C021C">
      <w:pPr>
        <w:rPr>
          <w:rFonts w:ascii="Times New Roman" w:hAnsi="Times New Roman"/>
          <w:b/>
          <w:bCs/>
          <w:sz w:val="24"/>
          <w:szCs w:val="24"/>
        </w:rPr>
      </w:pPr>
      <w:r w:rsidRPr="00564F0A">
        <w:rPr>
          <w:rFonts w:ascii="Times New Roman" w:hAnsi="Times New Roman"/>
          <w:b/>
          <w:bCs/>
          <w:sz w:val="24"/>
          <w:szCs w:val="24"/>
        </w:rPr>
        <w:t>6.</w:t>
      </w:r>
      <w:proofErr w:type="gramStart"/>
      <w:r w:rsidR="004C021C" w:rsidRPr="00564F0A">
        <w:rPr>
          <w:rFonts w:ascii="Times New Roman" w:hAnsi="Times New Roman"/>
          <w:b/>
          <w:bCs/>
          <w:sz w:val="24"/>
          <w:szCs w:val="24"/>
        </w:rPr>
        <w:t>İşbirlikleri</w:t>
      </w:r>
      <w:proofErr w:type="gramEnd"/>
      <w:r w:rsidR="004C021C" w:rsidRPr="00564F0A">
        <w:rPr>
          <w:rFonts w:ascii="Times New Roman" w:hAnsi="Times New Roman"/>
          <w:b/>
          <w:bCs/>
          <w:sz w:val="24"/>
          <w:szCs w:val="24"/>
        </w:rPr>
        <w:t xml:space="preserve"> ve Ortaklıklar:</w:t>
      </w:r>
    </w:p>
    <w:p w14:paraId="764911D3" w14:textId="28B647EC" w:rsidR="004C021C" w:rsidRPr="00564F0A" w:rsidRDefault="004C021C" w:rsidP="000660ED">
      <w:pPr>
        <w:ind w:firstLine="708"/>
        <w:rPr>
          <w:rFonts w:ascii="Times New Roman" w:hAnsi="Times New Roman"/>
          <w:sz w:val="24"/>
          <w:szCs w:val="24"/>
        </w:rPr>
      </w:pPr>
      <w:r w:rsidRPr="00564F0A">
        <w:rPr>
          <w:rFonts w:ascii="Times New Roman" w:hAnsi="Times New Roman"/>
          <w:sz w:val="24"/>
          <w:szCs w:val="24"/>
        </w:rPr>
        <w:t xml:space="preserve">İlgili sektördeki diğer firmalarla </w:t>
      </w:r>
      <w:proofErr w:type="gramStart"/>
      <w:r w:rsidRPr="00564F0A">
        <w:rPr>
          <w:rFonts w:ascii="Times New Roman" w:hAnsi="Times New Roman"/>
          <w:sz w:val="24"/>
          <w:szCs w:val="24"/>
        </w:rPr>
        <w:t>işbirlikleri</w:t>
      </w:r>
      <w:proofErr w:type="gramEnd"/>
      <w:r w:rsidRPr="00564F0A">
        <w:rPr>
          <w:rFonts w:ascii="Times New Roman" w:hAnsi="Times New Roman"/>
          <w:sz w:val="24"/>
          <w:szCs w:val="24"/>
        </w:rPr>
        <w:t xml:space="preserve"> ve ortaklıklar kur</w:t>
      </w:r>
      <w:r w:rsidR="000660ED" w:rsidRPr="00564F0A">
        <w:rPr>
          <w:rFonts w:ascii="Times New Roman" w:hAnsi="Times New Roman"/>
          <w:sz w:val="24"/>
          <w:szCs w:val="24"/>
        </w:rPr>
        <w:t>malıyız</w:t>
      </w:r>
      <w:r w:rsidRPr="00564F0A">
        <w:rPr>
          <w:rFonts w:ascii="Times New Roman" w:hAnsi="Times New Roman"/>
          <w:sz w:val="24"/>
          <w:szCs w:val="24"/>
        </w:rPr>
        <w:t>. Bu, uygulama</w:t>
      </w:r>
      <w:r w:rsidR="000660ED" w:rsidRPr="00564F0A">
        <w:rPr>
          <w:rFonts w:ascii="Times New Roman" w:hAnsi="Times New Roman"/>
          <w:sz w:val="24"/>
          <w:szCs w:val="24"/>
        </w:rPr>
        <w:t>m</w:t>
      </w:r>
      <w:r w:rsidRPr="00564F0A">
        <w:rPr>
          <w:rFonts w:ascii="Times New Roman" w:hAnsi="Times New Roman"/>
          <w:sz w:val="24"/>
          <w:szCs w:val="24"/>
        </w:rPr>
        <w:t>ızın daha geniş bir kitleye ulaşmasına ve kullanıcılara sunulmasına yardımcı ol</w:t>
      </w:r>
      <w:r w:rsidR="000660ED" w:rsidRPr="00564F0A">
        <w:rPr>
          <w:rFonts w:ascii="Times New Roman" w:hAnsi="Times New Roman"/>
          <w:sz w:val="24"/>
          <w:szCs w:val="24"/>
        </w:rPr>
        <w:t>ur</w:t>
      </w:r>
      <w:r w:rsidRPr="00564F0A">
        <w:rPr>
          <w:rFonts w:ascii="Times New Roman" w:hAnsi="Times New Roman"/>
          <w:sz w:val="24"/>
          <w:szCs w:val="24"/>
        </w:rPr>
        <w:t>.</w:t>
      </w:r>
    </w:p>
    <w:p w14:paraId="0BF1D969" w14:textId="7B052000" w:rsidR="000660ED" w:rsidRPr="00564F0A" w:rsidRDefault="000660ED" w:rsidP="000660ED">
      <w:pPr>
        <w:rPr>
          <w:rFonts w:ascii="Times New Roman" w:hAnsi="Times New Roman"/>
          <w:b/>
          <w:bCs/>
          <w:sz w:val="24"/>
          <w:szCs w:val="24"/>
        </w:rPr>
      </w:pPr>
      <w:r w:rsidRPr="00564F0A">
        <w:rPr>
          <w:rFonts w:ascii="Times New Roman" w:hAnsi="Times New Roman"/>
          <w:b/>
          <w:bCs/>
          <w:sz w:val="24"/>
          <w:szCs w:val="24"/>
        </w:rPr>
        <w:t>7. Test ve Doğrulama</w:t>
      </w:r>
    </w:p>
    <w:p w14:paraId="74ABD998" w14:textId="77777777" w:rsidR="000660ED" w:rsidRPr="00564F0A" w:rsidRDefault="000660ED" w:rsidP="000660ED">
      <w:pPr>
        <w:rPr>
          <w:rFonts w:ascii="Times New Roman" w:hAnsi="Times New Roman"/>
          <w:sz w:val="24"/>
          <w:szCs w:val="24"/>
        </w:rPr>
      </w:pPr>
      <w:r w:rsidRPr="00564F0A">
        <w:rPr>
          <w:rFonts w:ascii="Times New Roman" w:hAnsi="Times New Roman"/>
          <w:b/>
          <w:bCs/>
          <w:sz w:val="24"/>
          <w:szCs w:val="24"/>
        </w:rPr>
        <w:tab/>
      </w:r>
      <w:r w:rsidRPr="00564F0A">
        <w:rPr>
          <w:rFonts w:ascii="Times New Roman" w:hAnsi="Times New Roman"/>
          <w:sz w:val="24"/>
          <w:szCs w:val="24"/>
        </w:rPr>
        <w:t>Uygulamamızı geliştirme sürecinin son aşamasında kapsamlı bir şekilde test etmeliyiz. Bu, uygulamanın tüm işlevlerini doğru bir şekilde yerine getirdiğini, beklenen sonuçları ürettiğini ve güvenlik açıklarının bulunmadığını doğrulamak için gereklidir.</w:t>
      </w:r>
    </w:p>
    <w:p w14:paraId="2EF3BC87" w14:textId="37C7FB06" w:rsidR="000660ED" w:rsidRPr="00564F0A" w:rsidRDefault="000660ED" w:rsidP="000660ED">
      <w:pPr>
        <w:rPr>
          <w:rFonts w:ascii="Times New Roman" w:hAnsi="Times New Roman"/>
          <w:b/>
          <w:bCs/>
          <w:sz w:val="24"/>
          <w:szCs w:val="24"/>
        </w:rPr>
      </w:pPr>
      <w:r w:rsidRPr="00564F0A">
        <w:rPr>
          <w:rFonts w:ascii="Times New Roman" w:hAnsi="Times New Roman"/>
          <w:b/>
          <w:bCs/>
          <w:sz w:val="24"/>
          <w:szCs w:val="24"/>
        </w:rPr>
        <w:t>8. Canlı Ortama Çıkması</w:t>
      </w:r>
    </w:p>
    <w:p w14:paraId="5B44B512" w14:textId="1AD960FE" w:rsidR="000660ED" w:rsidRPr="00564F0A" w:rsidRDefault="000660ED" w:rsidP="000660ED">
      <w:pPr>
        <w:rPr>
          <w:rFonts w:ascii="Times New Roman" w:hAnsi="Times New Roman"/>
          <w:sz w:val="24"/>
          <w:szCs w:val="24"/>
        </w:rPr>
      </w:pPr>
      <w:r w:rsidRPr="00564F0A">
        <w:rPr>
          <w:rFonts w:ascii="Times New Roman" w:hAnsi="Times New Roman"/>
          <w:sz w:val="24"/>
          <w:szCs w:val="24"/>
        </w:rPr>
        <w:tab/>
        <w:t>Gerekli testler ve denetimden başarılı bir gözlem elde edersek uygulamamamız canlı ortama hazır hale gelir.</w:t>
      </w:r>
    </w:p>
    <w:p w14:paraId="7E6069A1" w14:textId="2E276CC4" w:rsidR="004C021C" w:rsidRPr="00564F0A" w:rsidRDefault="000660ED" w:rsidP="004C021C">
      <w:pPr>
        <w:rPr>
          <w:rFonts w:ascii="Times New Roman" w:hAnsi="Times New Roman"/>
          <w:b/>
          <w:bCs/>
          <w:sz w:val="24"/>
          <w:szCs w:val="24"/>
        </w:rPr>
      </w:pPr>
      <w:r w:rsidRPr="00564F0A">
        <w:rPr>
          <w:rFonts w:ascii="Times New Roman" w:hAnsi="Times New Roman"/>
          <w:b/>
          <w:bCs/>
          <w:sz w:val="24"/>
          <w:szCs w:val="24"/>
        </w:rPr>
        <w:t xml:space="preserve">9. Yama Güncellemeleri </w:t>
      </w:r>
    </w:p>
    <w:p w14:paraId="55DAB71F" w14:textId="4B4C9ACB" w:rsidR="000660ED" w:rsidRPr="00564F0A" w:rsidRDefault="000660ED">
      <w:pPr>
        <w:rPr>
          <w:rFonts w:ascii="Times New Roman" w:hAnsi="Times New Roman"/>
          <w:sz w:val="24"/>
          <w:szCs w:val="24"/>
        </w:rPr>
      </w:pPr>
      <w:r w:rsidRPr="00564F0A">
        <w:rPr>
          <w:rFonts w:ascii="Times New Roman" w:hAnsi="Times New Roman"/>
          <w:sz w:val="24"/>
          <w:szCs w:val="24"/>
        </w:rPr>
        <w:t>Uygulamamızda güvenlik açıklarını düzeltmek veya performansı iyileştirmek için yama güncellemeleri yapmalıyız.</w:t>
      </w:r>
    </w:p>
    <w:p w14:paraId="4A2C4689" w14:textId="77777777" w:rsidR="00564F0A" w:rsidRDefault="00564F0A">
      <w:pPr>
        <w:rPr>
          <w:rFonts w:ascii="Times New Roman" w:hAnsi="Times New Roman"/>
          <w:b/>
          <w:bCs/>
          <w:sz w:val="24"/>
          <w:szCs w:val="24"/>
        </w:rPr>
      </w:pPr>
    </w:p>
    <w:p w14:paraId="5251B24B" w14:textId="77777777" w:rsidR="00564F0A" w:rsidRDefault="00564F0A">
      <w:pPr>
        <w:rPr>
          <w:rFonts w:ascii="Times New Roman" w:hAnsi="Times New Roman"/>
          <w:b/>
          <w:bCs/>
          <w:sz w:val="24"/>
          <w:szCs w:val="24"/>
        </w:rPr>
      </w:pPr>
    </w:p>
    <w:p w14:paraId="41B76005" w14:textId="227DE1F1" w:rsidR="00224BA2" w:rsidRPr="00564F0A" w:rsidRDefault="00224BA2">
      <w:pPr>
        <w:rPr>
          <w:rFonts w:ascii="Times New Roman" w:hAnsi="Times New Roman"/>
          <w:b/>
          <w:bCs/>
          <w:sz w:val="24"/>
          <w:szCs w:val="24"/>
        </w:rPr>
      </w:pPr>
      <w:r w:rsidRPr="00564F0A">
        <w:rPr>
          <w:rFonts w:ascii="Times New Roman" w:hAnsi="Times New Roman"/>
          <w:b/>
          <w:bCs/>
          <w:sz w:val="24"/>
          <w:szCs w:val="24"/>
        </w:rPr>
        <w:lastRenderedPageBreak/>
        <w:t xml:space="preserve">4.4 Sonuçlar </w:t>
      </w:r>
      <w:proofErr w:type="gramStart"/>
      <w:r w:rsidRPr="00564F0A">
        <w:rPr>
          <w:rFonts w:ascii="Times New Roman" w:hAnsi="Times New Roman"/>
          <w:b/>
          <w:bCs/>
          <w:sz w:val="24"/>
          <w:szCs w:val="24"/>
        </w:rPr>
        <w:t>Ve</w:t>
      </w:r>
      <w:proofErr w:type="gramEnd"/>
      <w:r w:rsidRPr="00564F0A">
        <w:rPr>
          <w:rFonts w:ascii="Times New Roman" w:hAnsi="Times New Roman"/>
          <w:b/>
          <w:bCs/>
          <w:sz w:val="24"/>
          <w:szCs w:val="24"/>
        </w:rPr>
        <w:t xml:space="preserve"> Öneriler</w:t>
      </w:r>
    </w:p>
    <w:p w14:paraId="2A2FDF38" w14:textId="34590342" w:rsidR="00224BA2" w:rsidRPr="00564F0A" w:rsidRDefault="00224BA2" w:rsidP="00224BA2">
      <w:pPr>
        <w:rPr>
          <w:rFonts w:ascii="Times New Roman" w:hAnsi="Times New Roman"/>
          <w:b/>
          <w:bCs/>
          <w:sz w:val="24"/>
          <w:szCs w:val="24"/>
        </w:rPr>
      </w:pPr>
      <w:r w:rsidRPr="00564F0A">
        <w:rPr>
          <w:rFonts w:ascii="Times New Roman" w:hAnsi="Times New Roman"/>
          <w:b/>
          <w:bCs/>
          <w:sz w:val="24"/>
          <w:szCs w:val="24"/>
        </w:rPr>
        <w:t>Sonuçlar:</w:t>
      </w:r>
    </w:p>
    <w:p w14:paraId="09933C8A" w14:textId="77777777" w:rsidR="00224BA2" w:rsidRPr="00564F0A" w:rsidRDefault="00224BA2" w:rsidP="00224BA2">
      <w:pPr>
        <w:pStyle w:val="ListeParagraf"/>
        <w:numPr>
          <w:ilvl w:val="0"/>
          <w:numId w:val="2"/>
        </w:numPr>
        <w:rPr>
          <w:rFonts w:ascii="Times New Roman" w:hAnsi="Times New Roman"/>
          <w:sz w:val="24"/>
          <w:szCs w:val="24"/>
        </w:rPr>
      </w:pPr>
      <w:r w:rsidRPr="00564F0A">
        <w:rPr>
          <w:rFonts w:ascii="Times New Roman" w:hAnsi="Times New Roman"/>
          <w:sz w:val="24"/>
          <w:szCs w:val="24"/>
        </w:rPr>
        <w:t>Yapılan pentest testleri sonucunda uygulamanın güvenlik açıkları ve zafiyetleri tespit edilmiştir.</w:t>
      </w:r>
    </w:p>
    <w:p w14:paraId="708641C3" w14:textId="77777777" w:rsidR="00224BA2" w:rsidRPr="00564F0A" w:rsidRDefault="00224BA2" w:rsidP="00224BA2">
      <w:pPr>
        <w:pStyle w:val="ListeParagraf"/>
        <w:numPr>
          <w:ilvl w:val="0"/>
          <w:numId w:val="2"/>
        </w:numPr>
        <w:rPr>
          <w:rFonts w:ascii="Times New Roman" w:hAnsi="Times New Roman"/>
          <w:sz w:val="24"/>
          <w:szCs w:val="24"/>
        </w:rPr>
      </w:pPr>
      <w:r w:rsidRPr="00564F0A">
        <w:rPr>
          <w:rFonts w:ascii="Times New Roman" w:hAnsi="Times New Roman"/>
          <w:sz w:val="24"/>
          <w:szCs w:val="24"/>
        </w:rPr>
        <w:t>Tespit edilen güvenlik açıkları arasında XSS (Cross-Site Scripting), SQL enjeksiyonu ve kimlik doğrulama sorunları gibi yaygın web uygulama zafiyetleri bulunmaktadır.</w:t>
      </w:r>
    </w:p>
    <w:p w14:paraId="6995C88E" w14:textId="77777777" w:rsidR="00224BA2" w:rsidRPr="00564F0A" w:rsidRDefault="00224BA2" w:rsidP="00224BA2">
      <w:pPr>
        <w:pStyle w:val="ListeParagraf"/>
        <w:numPr>
          <w:ilvl w:val="0"/>
          <w:numId w:val="2"/>
        </w:numPr>
        <w:rPr>
          <w:rFonts w:ascii="Times New Roman" w:hAnsi="Times New Roman"/>
          <w:sz w:val="24"/>
          <w:szCs w:val="24"/>
        </w:rPr>
      </w:pPr>
      <w:r w:rsidRPr="00564F0A">
        <w:rPr>
          <w:rFonts w:ascii="Times New Roman" w:hAnsi="Times New Roman"/>
          <w:sz w:val="24"/>
          <w:szCs w:val="24"/>
        </w:rPr>
        <w:t>Tespit edilen güvenlik açıkları, saldırganların uygulamaya zararlı kod enjekte etmesine, hassas verilerin sızdırılmasına veya yetkisiz erişime olanak sağlayabilir.</w:t>
      </w:r>
    </w:p>
    <w:p w14:paraId="5CAED49A" w14:textId="77777777" w:rsidR="00224BA2" w:rsidRPr="00564F0A" w:rsidRDefault="00224BA2" w:rsidP="00224BA2">
      <w:pPr>
        <w:rPr>
          <w:rFonts w:ascii="Times New Roman" w:hAnsi="Times New Roman"/>
          <w:sz w:val="24"/>
          <w:szCs w:val="24"/>
        </w:rPr>
      </w:pPr>
    </w:p>
    <w:p w14:paraId="3B352610" w14:textId="3A1F0005" w:rsidR="00224BA2" w:rsidRPr="00564F0A" w:rsidRDefault="00224BA2" w:rsidP="00224BA2">
      <w:pPr>
        <w:rPr>
          <w:rFonts w:ascii="Times New Roman" w:hAnsi="Times New Roman"/>
          <w:b/>
          <w:bCs/>
          <w:sz w:val="24"/>
          <w:szCs w:val="24"/>
        </w:rPr>
      </w:pPr>
      <w:r w:rsidRPr="00564F0A">
        <w:rPr>
          <w:rFonts w:ascii="Times New Roman" w:hAnsi="Times New Roman"/>
          <w:b/>
          <w:bCs/>
          <w:sz w:val="24"/>
          <w:szCs w:val="24"/>
        </w:rPr>
        <w:t>Öneriler:</w:t>
      </w:r>
    </w:p>
    <w:p w14:paraId="01020736" w14:textId="77777777" w:rsidR="00224BA2" w:rsidRPr="00564F0A" w:rsidRDefault="00224BA2" w:rsidP="00224BA2">
      <w:pPr>
        <w:pStyle w:val="ListeParagraf"/>
        <w:numPr>
          <w:ilvl w:val="0"/>
          <w:numId w:val="3"/>
        </w:numPr>
        <w:rPr>
          <w:rFonts w:ascii="Times New Roman" w:hAnsi="Times New Roman"/>
          <w:sz w:val="24"/>
          <w:szCs w:val="24"/>
        </w:rPr>
      </w:pPr>
      <w:r w:rsidRPr="00564F0A">
        <w:rPr>
          <w:rFonts w:ascii="Times New Roman" w:hAnsi="Times New Roman"/>
          <w:sz w:val="24"/>
          <w:szCs w:val="24"/>
        </w:rPr>
        <w:t>XSS zafiyetlerini önlemek için uygulama içinde giriş verilerinin doğru bir şekilde filtrelenmesi ve kullanıcıdan gelen verilerin güvenli bir şekilde işlenmesi gerekmektedir.</w:t>
      </w:r>
    </w:p>
    <w:p w14:paraId="45DB5C76" w14:textId="77777777" w:rsidR="00224BA2" w:rsidRPr="00564F0A" w:rsidRDefault="00224BA2" w:rsidP="00224BA2">
      <w:pPr>
        <w:pStyle w:val="ListeParagraf"/>
        <w:numPr>
          <w:ilvl w:val="0"/>
          <w:numId w:val="3"/>
        </w:numPr>
        <w:rPr>
          <w:rFonts w:ascii="Times New Roman" w:hAnsi="Times New Roman"/>
          <w:sz w:val="24"/>
          <w:szCs w:val="24"/>
        </w:rPr>
      </w:pPr>
      <w:r w:rsidRPr="00564F0A">
        <w:rPr>
          <w:rFonts w:ascii="Times New Roman" w:hAnsi="Times New Roman"/>
          <w:sz w:val="24"/>
          <w:szCs w:val="24"/>
        </w:rPr>
        <w:t xml:space="preserve">SQL enjeksiyonu zafiyetlerini önlemek için </w:t>
      </w:r>
      <w:proofErr w:type="spellStart"/>
      <w:r w:rsidRPr="00564F0A">
        <w:rPr>
          <w:rFonts w:ascii="Times New Roman" w:hAnsi="Times New Roman"/>
          <w:sz w:val="24"/>
          <w:szCs w:val="24"/>
        </w:rPr>
        <w:t>veritabanı</w:t>
      </w:r>
      <w:proofErr w:type="spellEnd"/>
      <w:r w:rsidRPr="00564F0A">
        <w:rPr>
          <w:rFonts w:ascii="Times New Roman" w:hAnsi="Times New Roman"/>
          <w:sz w:val="24"/>
          <w:szCs w:val="24"/>
        </w:rPr>
        <w:t xml:space="preserve"> sorgularının </w:t>
      </w:r>
      <w:proofErr w:type="spellStart"/>
      <w:r w:rsidRPr="00564F0A">
        <w:rPr>
          <w:rFonts w:ascii="Times New Roman" w:hAnsi="Times New Roman"/>
          <w:sz w:val="24"/>
          <w:szCs w:val="24"/>
        </w:rPr>
        <w:t>parametreleştirilmesi</w:t>
      </w:r>
      <w:proofErr w:type="spellEnd"/>
      <w:r w:rsidRPr="00564F0A">
        <w:rPr>
          <w:rFonts w:ascii="Times New Roman" w:hAnsi="Times New Roman"/>
          <w:sz w:val="24"/>
          <w:szCs w:val="24"/>
        </w:rPr>
        <w:t xml:space="preserve"> veya doğru bir şekilde kaçış karakterleriyle işlenmesi önemlidir.</w:t>
      </w:r>
    </w:p>
    <w:p w14:paraId="0B76FD67" w14:textId="77777777" w:rsidR="00224BA2" w:rsidRPr="00564F0A" w:rsidRDefault="00224BA2" w:rsidP="00224BA2">
      <w:pPr>
        <w:pStyle w:val="ListeParagraf"/>
        <w:numPr>
          <w:ilvl w:val="0"/>
          <w:numId w:val="3"/>
        </w:numPr>
        <w:rPr>
          <w:rFonts w:ascii="Times New Roman" w:hAnsi="Times New Roman"/>
          <w:sz w:val="24"/>
          <w:szCs w:val="24"/>
        </w:rPr>
      </w:pPr>
      <w:r w:rsidRPr="00564F0A">
        <w:rPr>
          <w:rFonts w:ascii="Times New Roman" w:hAnsi="Times New Roman"/>
          <w:sz w:val="24"/>
          <w:szCs w:val="24"/>
        </w:rPr>
        <w:t>Kimlik doğrulama sorunlarını gidermek için güçlü parola politikaları, iki faktörlü kimlik doğrulama ve oturum süresi yönetimi gibi önlemler alınmalıdır.</w:t>
      </w:r>
    </w:p>
    <w:p w14:paraId="6EE411E3" w14:textId="77777777" w:rsidR="00224BA2" w:rsidRPr="00564F0A" w:rsidRDefault="00224BA2" w:rsidP="00224BA2">
      <w:pPr>
        <w:pStyle w:val="ListeParagraf"/>
        <w:numPr>
          <w:ilvl w:val="0"/>
          <w:numId w:val="3"/>
        </w:numPr>
        <w:rPr>
          <w:rFonts w:ascii="Times New Roman" w:hAnsi="Times New Roman"/>
          <w:sz w:val="24"/>
          <w:szCs w:val="24"/>
        </w:rPr>
      </w:pPr>
      <w:r w:rsidRPr="00564F0A">
        <w:rPr>
          <w:rFonts w:ascii="Times New Roman" w:hAnsi="Times New Roman"/>
          <w:sz w:val="24"/>
          <w:szCs w:val="24"/>
        </w:rPr>
        <w:t>Uygulamada kullanılan kütüphaneler ve bileşenler güncel tutulmalı ve yaygın olarak bilinen güvenlik açıklarına karşı düzenli olarak taranmalıdır.</w:t>
      </w:r>
    </w:p>
    <w:p w14:paraId="3E8F1785" w14:textId="77777777" w:rsidR="00224BA2" w:rsidRPr="00564F0A" w:rsidRDefault="00224BA2" w:rsidP="00224BA2">
      <w:pPr>
        <w:pStyle w:val="ListeParagraf"/>
        <w:numPr>
          <w:ilvl w:val="0"/>
          <w:numId w:val="3"/>
        </w:numPr>
        <w:rPr>
          <w:rFonts w:ascii="Times New Roman" w:hAnsi="Times New Roman"/>
          <w:sz w:val="24"/>
          <w:szCs w:val="24"/>
        </w:rPr>
      </w:pPr>
      <w:r w:rsidRPr="00564F0A">
        <w:rPr>
          <w:rFonts w:ascii="Times New Roman" w:hAnsi="Times New Roman"/>
          <w:sz w:val="24"/>
          <w:szCs w:val="24"/>
        </w:rPr>
        <w:t>WAF (Web Application Firewall) gibi güvenlik önlemleri uygulanarak zararlı isteklerin engellenmesi ve güvenlik filtreleme yapılması sağlanmalıdır.</w:t>
      </w:r>
    </w:p>
    <w:p w14:paraId="440BF243" w14:textId="1959D141" w:rsidR="00224BA2" w:rsidRPr="00564F0A" w:rsidRDefault="00224BA2" w:rsidP="00224BA2">
      <w:pPr>
        <w:rPr>
          <w:rFonts w:ascii="Times New Roman" w:hAnsi="Times New Roman"/>
          <w:sz w:val="24"/>
          <w:szCs w:val="24"/>
        </w:rPr>
      </w:pPr>
      <w:r w:rsidRPr="00564F0A">
        <w:rPr>
          <w:rFonts w:ascii="Times New Roman" w:hAnsi="Times New Roman"/>
          <w:sz w:val="24"/>
          <w:szCs w:val="24"/>
        </w:rPr>
        <w:t>Bu öneriler, uygulamanın güvenliğini artırmak ve tespit edilen zafiyetleri gidermek için alınabilecek önlemlerdir. Bunların uygulanmasıyla kullanıcılar, uygulamayı daha güvenli bir şekilde kullanabilir ve potansiyel saldırılardan korunabilir.</w:t>
      </w:r>
    </w:p>
    <w:p w14:paraId="6E285A81" w14:textId="77777777" w:rsidR="00224BA2" w:rsidRPr="00564F0A" w:rsidRDefault="00224BA2" w:rsidP="00224BA2">
      <w:pPr>
        <w:rPr>
          <w:rFonts w:ascii="Times New Roman" w:hAnsi="Times New Roman"/>
          <w:sz w:val="24"/>
          <w:szCs w:val="24"/>
        </w:rPr>
      </w:pPr>
    </w:p>
    <w:p w14:paraId="40F430DE" w14:textId="77777777" w:rsidR="00224BA2" w:rsidRPr="00564F0A" w:rsidRDefault="00224BA2" w:rsidP="00224BA2">
      <w:pPr>
        <w:rPr>
          <w:rFonts w:ascii="Times New Roman" w:hAnsi="Times New Roman"/>
          <w:sz w:val="24"/>
          <w:szCs w:val="24"/>
        </w:rPr>
      </w:pPr>
    </w:p>
    <w:p w14:paraId="6CA8EA1F" w14:textId="77777777" w:rsidR="00224BA2" w:rsidRPr="00564F0A" w:rsidRDefault="00224BA2" w:rsidP="00224BA2">
      <w:pPr>
        <w:rPr>
          <w:rFonts w:ascii="Times New Roman" w:hAnsi="Times New Roman"/>
          <w:sz w:val="24"/>
          <w:szCs w:val="24"/>
        </w:rPr>
      </w:pPr>
    </w:p>
    <w:p w14:paraId="2623031F" w14:textId="77777777" w:rsidR="00224BA2" w:rsidRPr="00564F0A" w:rsidRDefault="00224BA2" w:rsidP="00224BA2">
      <w:pPr>
        <w:rPr>
          <w:rFonts w:ascii="Times New Roman" w:hAnsi="Times New Roman"/>
          <w:sz w:val="24"/>
          <w:szCs w:val="24"/>
        </w:rPr>
      </w:pPr>
    </w:p>
    <w:p w14:paraId="10EBD5C4" w14:textId="77777777" w:rsidR="00224BA2" w:rsidRPr="00564F0A" w:rsidRDefault="00224BA2" w:rsidP="00224BA2">
      <w:pPr>
        <w:rPr>
          <w:rFonts w:ascii="Times New Roman" w:hAnsi="Times New Roman"/>
          <w:sz w:val="24"/>
          <w:szCs w:val="24"/>
        </w:rPr>
      </w:pPr>
    </w:p>
    <w:p w14:paraId="0B8BE919" w14:textId="77777777" w:rsidR="00224BA2" w:rsidRPr="00564F0A" w:rsidRDefault="00224BA2" w:rsidP="00224BA2">
      <w:pPr>
        <w:rPr>
          <w:rFonts w:ascii="Times New Roman" w:hAnsi="Times New Roman"/>
          <w:sz w:val="24"/>
          <w:szCs w:val="24"/>
        </w:rPr>
      </w:pPr>
    </w:p>
    <w:p w14:paraId="146DB48C" w14:textId="77777777" w:rsidR="00224BA2" w:rsidRPr="00564F0A" w:rsidRDefault="00224BA2" w:rsidP="00224BA2">
      <w:pPr>
        <w:rPr>
          <w:rFonts w:ascii="Times New Roman" w:hAnsi="Times New Roman"/>
          <w:sz w:val="24"/>
          <w:szCs w:val="24"/>
        </w:rPr>
      </w:pPr>
    </w:p>
    <w:p w14:paraId="49D722EC" w14:textId="77777777" w:rsidR="00224BA2" w:rsidRPr="00564F0A" w:rsidRDefault="00224BA2" w:rsidP="00224BA2">
      <w:pPr>
        <w:rPr>
          <w:rFonts w:ascii="Times New Roman" w:hAnsi="Times New Roman"/>
          <w:sz w:val="24"/>
          <w:szCs w:val="24"/>
        </w:rPr>
      </w:pPr>
    </w:p>
    <w:p w14:paraId="51A910FE" w14:textId="77777777" w:rsidR="00224BA2" w:rsidRPr="00564F0A" w:rsidRDefault="00224BA2" w:rsidP="00224BA2">
      <w:pPr>
        <w:rPr>
          <w:rFonts w:ascii="Times New Roman" w:hAnsi="Times New Roman"/>
          <w:sz w:val="24"/>
          <w:szCs w:val="24"/>
        </w:rPr>
      </w:pPr>
    </w:p>
    <w:p w14:paraId="79FB18C0" w14:textId="77777777" w:rsidR="00564F0A" w:rsidRDefault="00564F0A" w:rsidP="00224BA2">
      <w:pPr>
        <w:rPr>
          <w:rFonts w:ascii="Times New Roman" w:hAnsi="Times New Roman"/>
          <w:b/>
          <w:bCs/>
          <w:sz w:val="24"/>
          <w:szCs w:val="24"/>
        </w:rPr>
      </w:pPr>
    </w:p>
    <w:p w14:paraId="45116E73" w14:textId="77777777" w:rsidR="00564F0A" w:rsidRDefault="00564F0A" w:rsidP="00224BA2">
      <w:pPr>
        <w:rPr>
          <w:rFonts w:ascii="Times New Roman" w:hAnsi="Times New Roman"/>
          <w:b/>
          <w:bCs/>
          <w:sz w:val="24"/>
          <w:szCs w:val="24"/>
        </w:rPr>
      </w:pPr>
    </w:p>
    <w:p w14:paraId="19854202" w14:textId="77777777" w:rsidR="00564F0A" w:rsidRDefault="00564F0A" w:rsidP="00224BA2">
      <w:pPr>
        <w:rPr>
          <w:rFonts w:ascii="Times New Roman" w:hAnsi="Times New Roman"/>
          <w:b/>
          <w:bCs/>
          <w:sz w:val="24"/>
          <w:szCs w:val="24"/>
        </w:rPr>
      </w:pPr>
    </w:p>
    <w:p w14:paraId="311CA275" w14:textId="48C71BE0" w:rsidR="00224BA2" w:rsidRPr="00564F0A" w:rsidRDefault="00224BA2" w:rsidP="00224BA2">
      <w:pPr>
        <w:rPr>
          <w:rFonts w:ascii="Times New Roman" w:hAnsi="Times New Roman"/>
          <w:b/>
          <w:bCs/>
          <w:sz w:val="24"/>
          <w:szCs w:val="24"/>
        </w:rPr>
      </w:pPr>
      <w:r w:rsidRPr="00564F0A">
        <w:rPr>
          <w:rFonts w:ascii="Times New Roman" w:hAnsi="Times New Roman"/>
          <w:b/>
          <w:bCs/>
          <w:sz w:val="24"/>
          <w:szCs w:val="24"/>
        </w:rPr>
        <w:lastRenderedPageBreak/>
        <w:t>4.5 Kaynakça</w:t>
      </w:r>
    </w:p>
    <w:p w14:paraId="7483354F" w14:textId="1233CE65" w:rsidR="00224BA2" w:rsidRPr="00564F0A" w:rsidRDefault="00000000" w:rsidP="00224BA2">
      <w:pPr>
        <w:rPr>
          <w:rFonts w:ascii="Times New Roman" w:hAnsi="Times New Roman"/>
          <w:sz w:val="24"/>
          <w:szCs w:val="24"/>
        </w:rPr>
      </w:pPr>
      <w:hyperlink r:id="rId7" w:history="1">
        <w:r w:rsidR="00224BA2" w:rsidRPr="00564F0A">
          <w:rPr>
            <w:rStyle w:val="Kpr"/>
            <w:rFonts w:ascii="Times New Roman" w:hAnsi="Times New Roman"/>
            <w:sz w:val="24"/>
            <w:szCs w:val="24"/>
          </w:rPr>
          <w:t>https://docs.python.org</w:t>
        </w:r>
      </w:hyperlink>
    </w:p>
    <w:p w14:paraId="7D659D2A" w14:textId="5E8322EC" w:rsidR="00224BA2" w:rsidRPr="00564F0A" w:rsidRDefault="00000000" w:rsidP="00224BA2">
      <w:pPr>
        <w:rPr>
          <w:rFonts w:ascii="Times New Roman" w:hAnsi="Times New Roman"/>
          <w:sz w:val="24"/>
          <w:szCs w:val="24"/>
        </w:rPr>
      </w:pPr>
      <w:hyperlink r:id="rId8" w:history="1">
        <w:r w:rsidR="00224BA2" w:rsidRPr="00564F0A">
          <w:rPr>
            <w:rStyle w:val="Kpr"/>
            <w:rFonts w:ascii="Times New Roman" w:hAnsi="Times New Roman"/>
            <w:sz w:val="24"/>
            <w:szCs w:val="24"/>
          </w:rPr>
          <w:t>https://peps.python.org</w:t>
        </w:r>
      </w:hyperlink>
    </w:p>
    <w:p w14:paraId="27B8629B" w14:textId="430C7C36" w:rsidR="00224BA2" w:rsidRPr="00564F0A" w:rsidRDefault="00000000" w:rsidP="00224BA2">
      <w:pPr>
        <w:rPr>
          <w:rFonts w:ascii="Times New Roman" w:hAnsi="Times New Roman"/>
          <w:sz w:val="24"/>
          <w:szCs w:val="24"/>
        </w:rPr>
      </w:pPr>
      <w:hyperlink r:id="rId9" w:history="1">
        <w:r w:rsidR="00224BA2" w:rsidRPr="00564F0A">
          <w:rPr>
            <w:rStyle w:val="Kpr"/>
            <w:rFonts w:ascii="Times New Roman" w:hAnsi="Times New Roman"/>
            <w:sz w:val="24"/>
            <w:szCs w:val="24"/>
          </w:rPr>
          <w:t>https://pypi.org</w:t>
        </w:r>
      </w:hyperlink>
    </w:p>
    <w:p w14:paraId="4F7847FE" w14:textId="3E8CE398" w:rsidR="00224BA2" w:rsidRPr="00564F0A" w:rsidRDefault="00000000" w:rsidP="00224BA2">
      <w:pPr>
        <w:rPr>
          <w:rFonts w:ascii="Times New Roman" w:hAnsi="Times New Roman"/>
          <w:sz w:val="24"/>
          <w:szCs w:val="24"/>
        </w:rPr>
      </w:pPr>
      <w:hyperlink r:id="rId10" w:history="1">
        <w:r w:rsidR="00224BA2" w:rsidRPr="00564F0A">
          <w:rPr>
            <w:rStyle w:val="Kpr"/>
            <w:rFonts w:ascii="Times New Roman" w:hAnsi="Times New Roman"/>
            <w:sz w:val="24"/>
            <w:szCs w:val="24"/>
          </w:rPr>
          <w:t>https://stackoverflow.com/questions/tagged/python</w:t>
        </w:r>
      </w:hyperlink>
    </w:p>
    <w:p w14:paraId="3F049EA5" w14:textId="4CA8D375" w:rsidR="00224BA2" w:rsidRPr="00564F0A" w:rsidRDefault="00000000" w:rsidP="00224BA2">
      <w:pPr>
        <w:rPr>
          <w:rFonts w:ascii="Times New Roman" w:hAnsi="Times New Roman"/>
          <w:sz w:val="24"/>
          <w:szCs w:val="24"/>
        </w:rPr>
      </w:pPr>
      <w:hyperlink r:id="rId11" w:history="1">
        <w:r w:rsidR="00224BA2" w:rsidRPr="00564F0A">
          <w:rPr>
            <w:rStyle w:val="Kpr"/>
            <w:rFonts w:ascii="Times New Roman" w:hAnsi="Times New Roman"/>
            <w:sz w:val="24"/>
            <w:szCs w:val="24"/>
          </w:rPr>
          <w:t>https://www.riverbankcomputing.com/static/Docs/PyQt5/</w:t>
        </w:r>
      </w:hyperlink>
    </w:p>
    <w:p w14:paraId="73215E4B" w14:textId="41D78F1C" w:rsidR="00224BA2" w:rsidRPr="00564F0A" w:rsidRDefault="00000000" w:rsidP="00224BA2">
      <w:pPr>
        <w:rPr>
          <w:rFonts w:ascii="Times New Roman" w:hAnsi="Times New Roman"/>
          <w:sz w:val="24"/>
          <w:szCs w:val="24"/>
        </w:rPr>
      </w:pPr>
      <w:hyperlink r:id="rId12" w:history="1">
        <w:r w:rsidR="00ED0836" w:rsidRPr="00564F0A">
          <w:rPr>
            <w:rStyle w:val="Kpr"/>
            <w:rFonts w:ascii="Times New Roman" w:hAnsi="Times New Roman"/>
            <w:sz w:val="24"/>
            <w:szCs w:val="24"/>
          </w:rPr>
          <w:t>https://www.btkakademi.gov.tr</w:t>
        </w:r>
      </w:hyperlink>
    </w:p>
    <w:p w14:paraId="0BB8A31B" w14:textId="22ADF32D" w:rsidR="00ED0836" w:rsidRPr="00564F0A" w:rsidRDefault="00000000" w:rsidP="00224BA2">
      <w:pPr>
        <w:rPr>
          <w:rFonts w:ascii="Times New Roman" w:hAnsi="Times New Roman"/>
          <w:sz w:val="24"/>
          <w:szCs w:val="24"/>
        </w:rPr>
      </w:pPr>
      <w:hyperlink r:id="rId13" w:history="1">
        <w:r w:rsidR="00ED0836" w:rsidRPr="00564F0A">
          <w:rPr>
            <w:rStyle w:val="Kpr"/>
            <w:rFonts w:ascii="Times New Roman" w:hAnsi="Times New Roman"/>
            <w:sz w:val="24"/>
            <w:szCs w:val="24"/>
          </w:rPr>
          <w:t>Web-Uygulama-Guevenligi-Bir-Oernek-Calisma-Web-Application-Security-A-Case-Study.pdf (researchgate.net)</w:t>
        </w:r>
      </w:hyperlink>
    </w:p>
    <w:p w14:paraId="6F5AC56A" w14:textId="10443B62" w:rsidR="00ED0836" w:rsidRPr="00564F0A" w:rsidRDefault="00000000" w:rsidP="00224BA2">
      <w:pPr>
        <w:rPr>
          <w:rFonts w:ascii="Times New Roman" w:hAnsi="Times New Roman"/>
          <w:sz w:val="24"/>
          <w:szCs w:val="24"/>
        </w:rPr>
      </w:pPr>
      <w:hyperlink r:id="rId14" w:history="1">
        <w:r w:rsidR="00ED0836" w:rsidRPr="00564F0A">
          <w:rPr>
            <w:rStyle w:val="Kpr"/>
            <w:rFonts w:ascii="Times New Roman" w:hAnsi="Times New Roman"/>
            <w:sz w:val="24"/>
            <w:szCs w:val="24"/>
          </w:rPr>
          <w:t>Karaarslan.pdf (mu.edu.tr)</w:t>
        </w:r>
      </w:hyperlink>
    </w:p>
    <w:p w14:paraId="131AF706" w14:textId="750A6B20" w:rsidR="00224BA2" w:rsidRPr="00564F0A" w:rsidRDefault="00000000" w:rsidP="00224BA2">
      <w:pPr>
        <w:rPr>
          <w:rFonts w:ascii="Times New Roman" w:hAnsi="Times New Roman"/>
          <w:sz w:val="24"/>
          <w:szCs w:val="24"/>
        </w:rPr>
      </w:pPr>
      <w:hyperlink r:id="rId15" w:history="1">
        <w:r w:rsidR="00224BA2" w:rsidRPr="00564F0A">
          <w:rPr>
            <w:rStyle w:val="Kpr"/>
            <w:rFonts w:ascii="Times New Roman" w:hAnsi="Times New Roman"/>
            <w:sz w:val="24"/>
            <w:szCs w:val="24"/>
          </w:rPr>
          <w:t>https://owasp.org</w:t>
        </w:r>
      </w:hyperlink>
    </w:p>
    <w:p w14:paraId="24DAC823" w14:textId="70D07B2E" w:rsidR="00224BA2" w:rsidRPr="00564F0A" w:rsidRDefault="00000000" w:rsidP="00224BA2">
      <w:pPr>
        <w:rPr>
          <w:rFonts w:ascii="Times New Roman" w:hAnsi="Times New Roman"/>
          <w:sz w:val="24"/>
          <w:szCs w:val="24"/>
        </w:rPr>
      </w:pPr>
      <w:hyperlink r:id="rId16" w:history="1">
        <w:r w:rsidR="00224BA2" w:rsidRPr="00564F0A">
          <w:rPr>
            <w:rStyle w:val="Kpr"/>
            <w:rFonts w:ascii="Times New Roman" w:hAnsi="Times New Roman"/>
            <w:sz w:val="24"/>
            <w:szCs w:val="24"/>
          </w:rPr>
          <w:t>https://www.nist.gov</w:t>
        </w:r>
      </w:hyperlink>
    </w:p>
    <w:p w14:paraId="783CAD5E" w14:textId="34E98C99" w:rsidR="00224BA2" w:rsidRPr="00564F0A" w:rsidRDefault="00000000" w:rsidP="00224BA2">
      <w:pPr>
        <w:rPr>
          <w:rFonts w:ascii="Times New Roman" w:hAnsi="Times New Roman"/>
          <w:sz w:val="24"/>
          <w:szCs w:val="24"/>
        </w:rPr>
      </w:pPr>
      <w:hyperlink r:id="rId17" w:history="1">
        <w:r w:rsidR="00224BA2" w:rsidRPr="00564F0A">
          <w:rPr>
            <w:rStyle w:val="Kpr"/>
            <w:rFonts w:ascii="Times New Roman" w:hAnsi="Times New Roman"/>
            <w:sz w:val="24"/>
            <w:szCs w:val="24"/>
          </w:rPr>
          <w:t>www.sans.org</w:t>
        </w:r>
      </w:hyperlink>
    </w:p>
    <w:p w14:paraId="2408993B" w14:textId="62853A00" w:rsidR="00224BA2" w:rsidRPr="00564F0A" w:rsidRDefault="00000000" w:rsidP="00224BA2">
      <w:pPr>
        <w:rPr>
          <w:rFonts w:ascii="Times New Roman" w:hAnsi="Times New Roman"/>
          <w:sz w:val="24"/>
          <w:szCs w:val="24"/>
        </w:rPr>
      </w:pPr>
      <w:hyperlink r:id="rId18" w:history="1">
        <w:r w:rsidR="00224BA2" w:rsidRPr="00564F0A">
          <w:rPr>
            <w:rStyle w:val="Kpr"/>
            <w:rFonts w:ascii="Times New Roman" w:hAnsi="Times New Roman"/>
            <w:sz w:val="24"/>
            <w:szCs w:val="24"/>
          </w:rPr>
          <w:t>https://enterprise.verizon.com/resources/reports/dbir</w:t>
        </w:r>
      </w:hyperlink>
    </w:p>
    <w:p w14:paraId="6980CC22" w14:textId="2AFB2001" w:rsidR="00224BA2" w:rsidRPr="00564F0A" w:rsidRDefault="00000000" w:rsidP="00224BA2">
      <w:pPr>
        <w:rPr>
          <w:rFonts w:ascii="Times New Roman" w:hAnsi="Times New Roman"/>
          <w:sz w:val="24"/>
          <w:szCs w:val="24"/>
        </w:rPr>
      </w:pPr>
      <w:hyperlink r:id="rId19" w:history="1">
        <w:r w:rsidR="00224BA2" w:rsidRPr="00564F0A">
          <w:rPr>
            <w:rStyle w:val="Kpr"/>
            <w:rFonts w:ascii="Times New Roman" w:hAnsi="Times New Roman"/>
            <w:sz w:val="24"/>
            <w:szCs w:val="24"/>
          </w:rPr>
          <w:t>https://www.symantec.com/security-center/threat-report</w:t>
        </w:r>
      </w:hyperlink>
    </w:p>
    <w:p w14:paraId="62ACD338" w14:textId="1018A7FE" w:rsidR="00224BA2" w:rsidRPr="00564F0A" w:rsidRDefault="00000000" w:rsidP="00224BA2">
      <w:pPr>
        <w:rPr>
          <w:rFonts w:ascii="Times New Roman" w:hAnsi="Times New Roman"/>
          <w:sz w:val="24"/>
          <w:szCs w:val="24"/>
        </w:rPr>
      </w:pPr>
      <w:hyperlink r:id="rId20" w:history="1">
        <w:r w:rsidR="00224BA2" w:rsidRPr="00564F0A">
          <w:rPr>
            <w:rStyle w:val="Kpr"/>
            <w:rFonts w:ascii="Times New Roman" w:hAnsi="Times New Roman"/>
            <w:sz w:val="24"/>
            <w:szCs w:val="24"/>
          </w:rPr>
          <w:t>https://www.mcafee.com/enterprise/en-us/threat-center/threat-reports.html</w:t>
        </w:r>
      </w:hyperlink>
    </w:p>
    <w:p w14:paraId="60E4D038" w14:textId="77777777" w:rsidR="00224BA2" w:rsidRPr="00564F0A" w:rsidRDefault="00224BA2" w:rsidP="00224BA2">
      <w:pPr>
        <w:rPr>
          <w:rFonts w:ascii="Times New Roman" w:hAnsi="Times New Roman"/>
          <w:sz w:val="24"/>
          <w:szCs w:val="24"/>
        </w:rPr>
      </w:pPr>
    </w:p>
    <w:sectPr w:rsidR="00224BA2" w:rsidRPr="00564F0A" w:rsidSect="00ED0836">
      <w:footerReference w:type="default" r:id="rId21"/>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560AD" w14:textId="77777777" w:rsidR="00170D46" w:rsidRDefault="00170D46" w:rsidP="00ED0836">
      <w:pPr>
        <w:spacing w:after="0" w:line="240" w:lineRule="auto"/>
      </w:pPr>
      <w:r>
        <w:separator/>
      </w:r>
    </w:p>
  </w:endnote>
  <w:endnote w:type="continuationSeparator" w:id="0">
    <w:p w14:paraId="35AB4784" w14:textId="77777777" w:rsidR="00170D46" w:rsidRDefault="00170D46" w:rsidP="00ED0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554964"/>
      <w:docPartObj>
        <w:docPartGallery w:val="Page Numbers (Bottom of Page)"/>
        <w:docPartUnique/>
      </w:docPartObj>
    </w:sdtPr>
    <w:sdtContent>
      <w:p w14:paraId="6D09A1C6" w14:textId="1464766B" w:rsidR="00ED0836" w:rsidRDefault="00ED0836">
        <w:pPr>
          <w:pStyle w:val="AltBilgi"/>
          <w:jc w:val="center"/>
        </w:pPr>
        <w:r>
          <w:fldChar w:fldCharType="begin"/>
        </w:r>
        <w:r>
          <w:instrText>PAGE   \* MERGEFORMAT</w:instrText>
        </w:r>
        <w:r>
          <w:fldChar w:fldCharType="separate"/>
        </w:r>
        <w:r>
          <w:t>2</w:t>
        </w:r>
        <w:r>
          <w:fldChar w:fldCharType="end"/>
        </w:r>
      </w:p>
    </w:sdtContent>
  </w:sdt>
  <w:p w14:paraId="7A313F5B" w14:textId="77777777" w:rsidR="00ED0836" w:rsidRDefault="00ED0836">
    <w:pPr>
      <w:pStyle w:val="AltBilgi"/>
      <w:rPr>
        <w:ins w:id="2" w:author="vedat" w:date="2023-06-02T23:25:00Z"/>
      </w:rPr>
    </w:pPr>
  </w:p>
  <w:p w14:paraId="5CB8325A" w14:textId="77777777" w:rsidR="00ED0836" w:rsidRDefault="00ED083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212BD" w14:textId="77777777" w:rsidR="00170D46" w:rsidRDefault="00170D46" w:rsidP="00ED0836">
      <w:pPr>
        <w:spacing w:after="0" w:line="240" w:lineRule="auto"/>
      </w:pPr>
      <w:r>
        <w:separator/>
      </w:r>
    </w:p>
  </w:footnote>
  <w:footnote w:type="continuationSeparator" w:id="0">
    <w:p w14:paraId="2C9F66C4" w14:textId="77777777" w:rsidR="00170D46" w:rsidRDefault="00170D46" w:rsidP="00ED0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56856"/>
    <w:multiLevelType w:val="hybridMultilevel"/>
    <w:tmpl w:val="0106C1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 w15:restartNumberingAfterBreak="0">
    <w:nsid w:val="5D7D42A2"/>
    <w:multiLevelType w:val="hybridMultilevel"/>
    <w:tmpl w:val="192E3E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3B4083E"/>
    <w:multiLevelType w:val="hybridMultilevel"/>
    <w:tmpl w:val="CBB211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77232449">
    <w:abstractNumId w:val="1"/>
  </w:num>
  <w:num w:numId="2" w16cid:durableId="617487758">
    <w:abstractNumId w:val="0"/>
  </w:num>
  <w:num w:numId="3" w16cid:durableId="1435707593">
    <w:abstractNumId w:val="2"/>
  </w:num>
  <w:num w:numId="4" w16cid:durableId="3632487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dat">
    <w15:presenceInfo w15:providerId="Windows Live" w15:userId="cc81f1faecadb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9D"/>
    <w:rsid w:val="000660ED"/>
    <w:rsid w:val="00170D46"/>
    <w:rsid w:val="00224BA2"/>
    <w:rsid w:val="002277B2"/>
    <w:rsid w:val="002E6A44"/>
    <w:rsid w:val="003B465F"/>
    <w:rsid w:val="004A551D"/>
    <w:rsid w:val="004C021C"/>
    <w:rsid w:val="00527EAB"/>
    <w:rsid w:val="00564F0A"/>
    <w:rsid w:val="006C426A"/>
    <w:rsid w:val="0074358A"/>
    <w:rsid w:val="007A559D"/>
    <w:rsid w:val="00832362"/>
    <w:rsid w:val="00C11C19"/>
    <w:rsid w:val="00CD3E75"/>
    <w:rsid w:val="00D92B7A"/>
    <w:rsid w:val="00ED0836"/>
    <w:rsid w:val="00ED4CFA"/>
    <w:rsid w:val="00F12ABA"/>
    <w:rsid w:val="00FF77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E6033"/>
  <w15:chartTrackingRefBased/>
  <w15:docId w15:val="{64C49B94-77CE-4C09-B240-117D2EA2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59D"/>
    <w:rPr>
      <w:rFonts w:ascii="Calibri" w:eastAsia="Calibri" w:hAnsi="Calibri" w:cs="Times New Roman"/>
      <w14:ligatures w14:val="none"/>
    </w:rPr>
  </w:style>
  <w:style w:type="paragraph" w:styleId="Balk1">
    <w:name w:val="heading 1"/>
    <w:basedOn w:val="Normal"/>
    <w:next w:val="Normal"/>
    <w:link w:val="Balk1Char"/>
    <w:uiPriority w:val="9"/>
    <w:qFormat/>
    <w:rsid w:val="007A55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A559D"/>
    <w:rPr>
      <w:rFonts w:asciiTheme="majorHAnsi" w:eastAsiaTheme="majorEastAsia" w:hAnsiTheme="majorHAnsi" w:cstheme="majorBidi"/>
      <w:color w:val="2F5496" w:themeColor="accent1" w:themeShade="BF"/>
      <w:sz w:val="32"/>
      <w:szCs w:val="32"/>
      <w14:ligatures w14:val="none"/>
    </w:rPr>
  </w:style>
  <w:style w:type="paragraph" w:customStyle="1" w:styleId="KapakTezYaziStiliSau">
    <w:name w:val="Kapak_Tez_Yazi_Stili_Sau"/>
    <w:basedOn w:val="Normal"/>
    <w:link w:val="KapakTezYaziStiliSauChar"/>
    <w:qFormat/>
    <w:rsid w:val="007A559D"/>
    <w:pPr>
      <w:spacing w:before="320" w:after="0" w:line="240" w:lineRule="auto"/>
      <w:jc w:val="center"/>
    </w:pPr>
    <w:rPr>
      <w:rFonts w:ascii="Times New Roman" w:eastAsia="Times New Roman" w:hAnsi="Times New Roman"/>
      <w:b/>
      <w:kern w:val="0"/>
      <w:sz w:val="30"/>
      <w:szCs w:val="30"/>
      <w:lang w:eastAsia="tr-TR"/>
    </w:rPr>
  </w:style>
  <w:style w:type="character" w:customStyle="1" w:styleId="KapakTezYaziStiliSauChar">
    <w:name w:val="Kapak_Tez_Yazi_Stili_Sau Char"/>
    <w:link w:val="KapakTezYaziStiliSau"/>
    <w:rsid w:val="007A559D"/>
    <w:rPr>
      <w:rFonts w:ascii="Times New Roman" w:eastAsia="Times New Roman" w:hAnsi="Times New Roman" w:cs="Times New Roman"/>
      <w:b/>
      <w:kern w:val="0"/>
      <w:sz w:val="30"/>
      <w:szCs w:val="30"/>
      <w:lang w:eastAsia="tr-TR"/>
      <w14:ligatures w14:val="none"/>
    </w:rPr>
  </w:style>
  <w:style w:type="paragraph" w:styleId="ListeParagraf">
    <w:name w:val="List Paragraph"/>
    <w:basedOn w:val="Normal"/>
    <w:uiPriority w:val="34"/>
    <w:qFormat/>
    <w:rsid w:val="007A559D"/>
    <w:pPr>
      <w:ind w:left="720"/>
      <w:contextualSpacing/>
    </w:pPr>
  </w:style>
  <w:style w:type="character" w:styleId="Kpr">
    <w:name w:val="Hyperlink"/>
    <w:basedOn w:val="VarsaylanParagrafYazTipi"/>
    <w:uiPriority w:val="99"/>
    <w:unhideWhenUsed/>
    <w:rsid w:val="00224BA2"/>
    <w:rPr>
      <w:color w:val="0000FF"/>
      <w:u w:val="single"/>
    </w:rPr>
  </w:style>
  <w:style w:type="character" w:styleId="zmlenmeyenBahsetme">
    <w:name w:val="Unresolved Mention"/>
    <w:basedOn w:val="VarsaylanParagrafYazTipi"/>
    <w:uiPriority w:val="99"/>
    <w:semiHidden/>
    <w:unhideWhenUsed/>
    <w:rsid w:val="00224BA2"/>
    <w:rPr>
      <w:color w:val="605E5C"/>
      <w:shd w:val="clear" w:color="auto" w:fill="E1DFDD"/>
    </w:rPr>
  </w:style>
  <w:style w:type="paragraph" w:styleId="stBilgi">
    <w:name w:val="header"/>
    <w:basedOn w:val="Normal"/>
    <w:link w:val="stBilgiChar"/>
    <w:uiPriority w:val="99"/>
    <w:unhideWhenUsed/>
    <w:rsid w:val="00ED083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D0836"/>
    <w:rPr>
      <w:rFonts w:ascii="Calibri" w:eastAsia="Calibri" w:hAnsi="Calibri" w:cs="Times New Roman"/>
      <w14:ligatures w14:val="none"/>
    </w:rPr>
  </w:style>
  <w:style w:type="paragraph" w:styleId="AltBilgi">
    <w:name w:val="footer"/>
    <w:basedOn w:val="Normal"/>
    <w:link w:val="AltBilgiChar"/>
    <w:uiPriority w:val="99"/>
    <w:unhideWhenUsed/>
    <w:rsid w:val="00ED083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D0836"/>
    <w:rPr>
      <w:rFonts w:ascii="Calibri" w:eastAsia="Calibri" w:hAnsi="Calibri" w:cs="Times New Roman"/>
      <w14:ligatures w14:val="none"/>
    </w:rPr>
  </w:style>
  <w:style w:type="paragraph" w:styleId="Dzeltme">
    <w:name w:val="Revision"/>
    <w:hidden/>
    <w:uiPriority w:val="99"/>
    <w:semiHidden/>
    <w:rsid w:val="00ED0836"/>
    <w:pPr>
      <w:spacing w:after="0" w:line="240" w:lineRule="auto"/>
    </w:pPr>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2811">
      <w:bodyDiv w:val="1"/>
      <w:marLeft w:val="0"/>
      <w:marRight w:val="0"/>
      <w:marTop w:val="0"/>
      <w:marBottom w:val="0"/>
      <w:divBdr>
        <w:top w:val="none" w:sz="0" w:space="0" w:color="auto"/>
        <w:left w:val="none" w:sz="0" w:space="0" w:color="auto"/>
        <w:bottom w:val="none" w:sz="0" w:space="0" w:color="auto"/>
        <w:right w:val="none" w:sz="0" w:space="0" w:color="auto"/>
      </w:divBdr>
    </w:div>
    <w:div w:id="350574231">
      <w:bodyDiv w:val="1"/>
      <w:marLeft w:val="0"/>
      <w:marRight w:val="0"/>
      <w:marTop w:val="0"/>
      <w:marBottom w:val="0"/>
      <w:divBdr>
        <w:top w:val="none" w:sz="0" w:space="0" w:color="auto"/>
        <w:left w:val="none" w:sz="0" w:space="0" w:color="auto"/>
        <w:bottom w:val="none" w:sz="0" w:space="0" w:color="auto"/>
        <w:right w:val="none" w:sz="0" w:space="0" w:color="auto"/>
      </w:divBdr>
      <w:divsChild>
        <w:div w:id="681123647">
          <w:marLeft w:val="0"/>
          <w:marRight w:val="0"/>
          <w:marTop w:val="0"/>
          <w:marBottom w:val="0"/>
          <w:divBdr>
            <w:top w:val="single" w:sz="2" w:space="0" w:color="D9D9E3"/>
            <w:left w:val="single" w:sz="2" w:space="0" w:color="D9D9E3"/>
            <w:bottom w:val="single" w:sz="2" w:space="0" w:color="D9D9E3"/>
            <w:right w:val="single" w:sz="2" w:space="0" w:color="D9D9E3"/>
          </w:divBdr>
          <w:divsChild>
            <w:div w:id="1057630549">
              <w:marLeft w:val="0"/>
              <w:marRight w:val="0"/>
              <w:marTop w:val="0"/>
              <w:marBottom w:val="0"/>
              <w:divBdr>
                <w:top w:val="single" w:sz="2" w:space="0" w:color="D9D9E3"/>
                <w:left w:val="single" w:sz="2" w:space="0" w:color="D9D9E3"/>
                <w:bottom w:val="single" w:sz="2" w:space="0" w:color="D9D9E3"/>
                <w:right w:val="single" w:sz="2" w:space="0" w:color="D9D9E3"/>
              </w:divBdr>
              <w:divsChild>
                <w:div w:id="1072700760">
                  <w:marLeft w:val="0"/>
                  <w:marRight w:val="0"/>
                  <w:marTop w:val="0"/>
                  <w:marBottom w:val="0"/>
                  <w:divBdr>
                    <w:top w:val="single" w:sz="2" w:space="0" w:color="D9D9E3"/>
                    <w:left w:val="single" w:sz="2" w:space="0" w:color="D9D9E3"/>
                    <w:bottom w:val="single" w:sz="2" w:space="0" w:color="D9D9E3"/>
                    <w:right w:val="single" w:sz="2" w:space="0" w:color="D9D9E3"/>
                  </w:divBdr>
                  <w:divsChild>
                    <w:div w:id="459418191">
                      <w:marLeft w:val="0"/>
                      <w:marRight w:val="0"/>
                      <w:marTop w:val="0"/>
                      <w:marBottom w:val="0"/>
                      <w:divBdr>
                        <w:top w:val="single" w:sz="2" w:space="0" w:color="D9D9E3"/>
                        <w:left w:val="single" w:sz="2" w:space="0" w:color="D9D9E3"/>
                        <w:bottom w:val="single" w:sz="2" w:space="0" w:color="D9D9E3"/>
                        <w:right w:val="single" w:sz="2" w:space="0" w:color="D9D9E3"/>
                      </w:divBdr>
                      <w:divsChild>
                        <w:div w:id="828985323">
                          <w:marLeft w:val="0"/>
                          <w:marRight w:val="0"/>
                          <w:marTop w:val="0"/>
                          <w:marBottom w:val="0"/>
                          <w:divBdr>
                            <w:top w:val="single" w:sz="2" w:space="0" w:color="auto"/>
                            <w:left w:val="single" w:sz="2" w:space="0" w:color="auto"/>
                            <w:bottom w:val="single" w:sz="6" w:space="0" w:color="auto"/>
                            <w:right w:val="single" w:sz="2" w:space="0" w:color="auto"/>
                          </w:divBdr>
                          <w:divsChild>
                            <w:div w:id="666249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862629">
                                  <w:marLeft w:val="0"/>
                                  <w:marRight w:val="0"/>
                                  <w:marTop w:val="0"/>
                                  <w:marBottom w:val="0"/>
                                  <w:divBdr>
                                    <w:top w:val="single" w:sz="2" w:space="0" w:color="D9D9E3"/>
                                    <w:left w:val="single" w:sz="2" w:space="0" w:color="D9D9E3"/>
                                    <w:bottom w:val="single" w:sz="2" w:space="0" w:color="D9D9E3"/>
                                    <w:right w:val="single" w:sz="2" w:space="0" w:color="D9D9E3"/>
                                  </w:divBdr>
                                  <w:divsChild>
                                    <w:div w:id="17585988">
                                      <w:marLeft w:val="0"/>
                                      <w:marRight w:val="0"/>
                                      <w:marTop w:val="0"/>
                                      <w:marBottom w:val="0"/>
                                      <w:divBdr>
                                        <w:top w:val="single" w:sz="2" w:space="0" w:color="D9D9E3"/>
                                        <w:left w:val="single" w:sz="2" w:space="0" w:color="D9D9E3"/>
                                        <w:bottom w:val="single" w:sz="2" w:space="0" w:color="D9D9E3"/>
                                        <w:right w:val="single" w:sz="2" w:space="0" w:color="D9D9E3"/>
                                      </w:divBdr>
                                      <w:divsChild>
                                        <w:div w:id="664624521">
                                          <w:marLeft w:val="0"/>
                                          <w:marRight w:val="0"/>
                                          <w:marTop w:val="0"/>
                                          <w:marBottom w:val="0"/>
                                          <w:divBdr>
                                            <w:top w:val="single" w:sz="2" w:space="0" w:color="D9D9E3"/>
                                            <w:left w:val="single" w:sz="2" w:space="0" w:color="D9D9E3"/>
                                            <w:bottom w:val="single" w:sz="2" w:space="0" w:color="D9D9E3"/>
                                            <w:right w:val="single" w:sz="2" w:space="0" w:color="D9D9E3"/>
                                          </w:divBdr>
                                          <w:divsChild>
                                            <w:div w:id="604928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7113602">
          <w:marLeft w:val="0"/>
          <w:marRight w:val="0"/>
          <w:marTop w:val="0"/>
          <w:marBottom w:val="0"/>
          <w:divBdr>
            <w:top w:val="none" w:sz="0" w:space="0" w:color="auto"/>
            <w:left w:val="none" w:sz="0" w:space="0" w:color="auto"/>
            <w:bottom w:val="none" w:sz="0" w:space="0" w:color="auto"/>
            <w:right w:val="none" w:sz="0" w:space="0" w:color="auto"/>
          </w:divBdr>
          <w:divsChild>
            <w:div w:id="1103917236">
              <w:marLeft w:val="0"/>
              <w:marRight w:val="0"/>
              <w:marTop w:val="0"/>
              <w:marBottom w:val="0"/>
              <w:divBdr>
                <w:top w:val="single" w:sz="2" w:space="0" w:color="D9D9E3"/>
                <w:left w:val="single" w:sz="2" w:space="0" w:color="D9D9E3"/>
                <w:bottom w:val="single" w:sz="2" w:space="0" w:color="D9D9E3"/>
                <w:right w:val="single" w:sz="2" w:space="0" w:color="D9D9E3"/>
              </w:divBdr>
              <w:divsChild>
                <w:div w:id="2001343344">
                  <w:marLeft w:val="0"/>
                  <w:marRight w:val="0"/>
                  <w:marTop w:val="0"/>
                  <w:marBottom w:val="0"/>
                  <w:divBdr>
                    <w:top w:val="single" w:sz="2" w:space="0" w:color="D9D9E3"/>
                    <w:left w:val="single" w:sz="2" w:space="0" w:color="D9D9E3"/>
                    <w:bottom w:val="single" w:sz="2" w:space="0" w:color="D9D9E3"/>
                    <w:right w:val="single" w:sz="2" w:space="0" w:color="D9D9E3"/>
                  </w:divBdr>
                  <w:divsChild>
                    <w:div w:id="1747528033">
                      <w:marLeft w:val="0"/>
                      <w:marRight w:val="0"/>
                      <w:marTop w:val="0"/>
                      <w:marBottom w:val="0"/>
                      <w:divBdr>
                        <w:top w:val="single" w:sz="2" w:space="0" w:color="D9D9E3"/>
                        <w:left w:val="single" w:sz="2" w:space="0" w:color="D9D9E3"/>
                        <w:bottom w:val="single" w:sz="2" w:space="0" w:color="D9D9E3"/>
                        <w:right w:val="single" w:sz="2" w:space="0" w:color="D9D9E3"/>
                      </w:divBdr>
                      <w:divsChild>
                        <w:div w:id="133137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6350966">
      <w:bodyDiv w:val="1"/>
      <w:marLeft w:val="0"/>
      <w:marRight w:val="0"/>
      <w:marTop w:val="0"/>
      <w:marBottom w:val="0"/>
      <w:divBdr>
        <w:top w:val="none" w:sz="0" w:space="0" w:color="auto"/>
        <w:left w:val="none" w:sz="0" w:space="0" w:color="auto"/>
        <w:bottom w:val="none" w:sz="0" w:space="0" w:color="auto"/>
        <w:right w:val="none" w:sz="0" w:space="0" w:color="auto"/>
      </w:divBdr>
    </w:div>
    <w:div w:id="482281569">
      <w:bodyDiv w:val="1"/>
      <w:marLeft w:val="0"/>
      <w:marRight w:val="0"/>
      <w:marTop w:val="0"/>
      <w:marBottom w:val="0"/>
      <w:divBdr>
        <w:top w:val="none" w:sz="0" w:space="0" w:color="auto"/>
        <w:left w:val="none" w:sz="0" w:space="0" w:color="auto"/>
        <w:bottom w:val="none" w:sz="0" w:space="0" w:color="auto"/>
        <w:right w:val="none" w:sz="0" w:space="0" w:color="auto"/>
      </w:divBdr>
    </w:div>
    <w:div w:id="651329029">
      <w:bodyDiv w:val="1"/>
      <w:marLeft w:val="0"/>
      <w:marRight w:val="0"/>
      <w:marTop w:val="0"/>
      <w:marBottom w:val="0"/>
      <w:divBdr>
        <w:top w:val="none" w:sz="0" w:space="0" w:color="auto"/>
        <w:left w:val="none" w:sz="0" w:space="0" w:color="auto"/>
        <w:bottom w:val="none" w:sz="0" w:space="0" w:color="auto"/>
        <w:right w:val="none" w:sz="0" w:space="0" w:color="auto"/>
      </w:divBdr>
    </w:div>
    <w:div w:id="810444534">
      <w:bodyDiv w:val="1"/>
      <w:marLeft w:val="0"/>
      <w:marRight w:val="0"/>
      <w:marTop w:val="0"/>
      <w:marBottom w:val="0"/>
      <w:divBdr>
        <w:top w:val="none" w:sz="0" w:space="0" w:color="auto"/>
        <w:left w:val="none" w:sz="0" w:space="0" w:color="auto"/>
        <w:bottom w:val="none" w:sz="0" w:space="0" w:color="auto"/>
        <w:right w:val="none" w:sz="0" w:space="0" w:color="auto"/>
      </w:divBdr>
    </w:div>
    <w:div w:id="856846607">
      <w:bodyDiv w:val="1"/>
      <w:marLeft w:val="0"/>
      <w:marRight w:val="0"/>
      <w:marTop w:val="0"/>
      <w:marBottom w:val="0"/>
      <w:divBdr>
        <w:top w:val="none" w:sz="0" w:space="0" w:color="auto"/>
        <w:left w:val="none" w:sz="0" w:space="0" w:color="auto"/>
        <w:bottom w:val="none" w:sz="0" w:space="0" w:color="auto"/>
        <w:right w:val="none" w:sz="0" w:space="0" w:color="auto"/>
      </w:divBdr>
    </w:div>
    <w:div w:id="897787742">
      <w:bodyDiv w:val="1"/>
      <w:marLeft w:val="0"/>
      <w:marRight w:val="0"/>
      <w:marTop w:val="0"/>
      <w:marBottom w:val="0"/>
      <w:divBdr>
        <w:top w:val="none" w:sz="0" w:space="0" w:color="auto"/>
        <w:left w:val="none" w:sz="0" w:space="0" w:color="auto"/>
        <w:bottom w:val="none" w:sz="0" w:space="0" w:color="auto"/>
        <w:right w:val="none" w:sz="0" w:space="0" w:color="auto"/>
      </w:divBdr>
    </w:div>
    <w:div w:id="153924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 TargetMode="External"/><Relationship Id="rId13" Type="http://schemas.openxmlformats.org/officeDocument/2006/relationships/hyperlink" Target="https://www.researchgate.net/profile/Fatih-Kilic-5/publication/341266898_Web_Uygulama_Guvenligi_Bir_Ornek_Calisma_Web_Application_Security_A_Case_Study/links/5eb6990a299bf1287f77f64d/Web-Uygulama-Guevenligi-Bir-Oernek-Calisma-Web-Application-Security-A-Case-Study.pdf" TargetMode="External"/><Relationship Id="rId18" Type="http://schemas.openxmlformats.org/officeDocument/2006/relationships/hyperlink" Target="https://enterprise.verizon.com/resources/reports/dbi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ocs.python.org" TargetMode="External"/><Relationship Id="rId12" Type="http://schemas.openxmlformats.org/officeDocument/2006/relationships/hyperlink" Target="https://www.btkakademi.gov.tr" TargetMode="External"/><Relationship Id="rId17" Type="http://schemas.openxmlformats.org/officeDocument/2006/relationships/hyperlink" Target="http://www.sans.org" TargetMode="External"/><Relationship Id="rId2" Type="http://schemas.openxmlformats.org/officeDocument/2006/relationships/styles" Target="styles.xml"/><Relationship Id="rId16" Type="http://schemas.openxmlformats.org/officeDocument/2006/relationships/hyperlink" Target="https://www.nist.gov" TargetMode="External"/><Relationship Id="rId20" Type="http://schemas.openxmlformats.org/officeDocument/2006/relationships/hyperlink" Target="https://www.mcafee.com/enterprise/en-us/threat-center/threat-repor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iverbankcomputing.com/static/Docs/PyQt5/"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wasp.org" TargetMode="External"/><Relationship Id="rId23" Type="http://schemas.microsoft.com/office/2011/relationships/people" Target="people.xml"/><Relationship Id="rId10" Type="http://schemas.openxmlformats.org/officeDocument/2006/relationships/hyperlink" Target="https://stackoverflow.com/questions/tagged/python" TargetMode="External"/><Relationship Id="rId19" Type="http://schemas.openxmlformats.org/officeDocument/2006/relationships/hyperlink" Target="https://www.symantec.com/security-center/threat-report" TargetMode="External"/><Relationship Id="rId4" Type="http://schemas.openxmlformats.org/officeDocument/2006/relationships/webSettings" Target="webSettings.xml"/><Relationship Id="rId9" Type="http://schemas.openxmlformats.org/officeDocument/2006/relationships/hyperlink" Target="https://pypi.org" TargetMode="External"/><Relationship Id="rId14" Type="http://schemas.openxmlformats.org/officeDocument/2006/relationships/hyperlink" Target="http://acikerisim.mu.edu.tr/xmlui/bitstream/handle/20.500.12809/10210/Karaarslan.pdf?sequence=3&amp;isAllowed=y"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1615</Words>
  <Characters>9210</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vedat</dc:creator>
  <cp:keywords/>
  <dc:description/>
  <cp:lastModifiedBy>vedat</cp:lastModifiedBy>
  <cp:revision>4</cp:revision>
  <dcterms:created xsi:type="dcterms:W3CDTF">2023-06-02T20:37:00Z</dcterms:created>
  <dcterms:modified xsi:type="dcterms:W3CDTF">2023-06-02T20:38:00Z</dcterms:modified>
</cp:coreProperties>
</file>